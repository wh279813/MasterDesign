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415" w:rsidRPr="008B76EA" w:rsidRDefault="00006415">
      <w:pPr>
        <w:rPr>
          <w:sz w:val="32"/>
        </w:rPr>
      </w:pPr>
      <w:r w:rsidRPr="008B76EA">
        <w:rPr>
          <w:sz w:val="32"/>
        </w:rPr>
        <w:t>2015/5/19</w:t>
      </w:r>
    </w:p>
    <w:p w:rsidR="00807997" w:rsidRPr="00921095" w:rsidRDefault="00E71047">
      <w:pPr>
        <w:rPr>
          <w:sz w:val="22"/>
        </w:rPr>
      </w:pPr>
      <w:r w:rsidRPr="00E71047">
        <w:rPr>
          <w:sz w:val="22"/>
        </w:rPr>
        <w:t>Basic conception of Socket programming:</w:t>
      </w:r>
    </w:p>
    <w:p w:rsidR="00807997" w:rsidRDefault="00807997">
      <w:r>
        <w:rPr>
          <w:rFonts w:hint="eastAsia"/>
        </w:rPr>
        <w:t xml:space="preserve">Socket is the API for TCP/IP network, which defines </w:t>
      </w:r>
      <w:r>
        <w:t>function</w:t>
      </w:r>
      <w:r>
        <w:rPr>
          <w:rFonts w:hint="eastAsia"/>
        </w:rPr>
        <w:t xml:space="preserve">s and </w:t>
      </w:r>
      <w:r>
        <w:t>demonstration</w:t>
      </w:r>
      <w:r>
        <w:rPr>
          <w:rFonts w:hint="eastAsia"/>
        </w:rPr>
        <w:t xml:space="preserve">s. Programmer can design the </w:t>
      </w:r>
      <w:r>
        <w:t>applications</w:t>
      </w:r>
      <w:r>
        <w:rPr>
          <w:rFonts w:hint="eastAsia"/>
        </w:rPr>
        <w:t xml:space="preserve"> on TCP/IP network through </w:t>
      </w:r>
      <w:proofErr w:type="gramStart"/>
      <w:r>
        <w:rPr>
          <w:rFonts w:hint="eastAsia"/>
        </w:rPr>
        <w:t>socket .</w:t>
      </w:r>
      <w:proofErr w:type="gramEnd"/>
    </w:p>
    <w:p w:rsidR="00921095" w:rsidRDefault="00921095"/>
    <w:p w:rsidR="00921095" w:rsidRDefault="00A5268B">
      <w:r>
        <w:rPr>
          <w:noProof/>
        </w:rPr>
        <w:drawing>
          <wp:inline distT="0" distB="0" distL="0" distR="0">
            <wp:extent cx="4152900" cy="3121643"/>
            <wp:effectExtent l="19050" t="0" r="0" b="0"/>
            <wp:docPr id="1" name="图片 1" descr="http://images.cnblogs.com/cnblogs_com/goodcandle/sock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1.jpg"/>
                    <pic:cNvPicPr>
                      <a:picLocks noChangeAspect="1" noChangeArrowheads="1"/>
                    </pic:cNvPicPr>
                  </pic:nvPicPr>
                  <pic:blipFill>
                    <a:blip r:embed="rId8" cstate="print"/>
                    <a:srcRect/>
                    <a:stretch>
                      <a:fillRect/>
                    </a:stretch>
                  </pic:blipFill>
                  <pic:spPr bwMode="auto">
                    <a:xfrm>
                      <a:off x="0" y="0"/>
                      <a:ext cx="4152900" cy="3121643"/>
                    </a:xfrm>
                    <a:prstGeom prst="rect">
                      <a:avLst/>
                    </a:prstGeom>
                    <a:noFill/>
                    <a:ln w="9525">
                      <a:noFill/>
                      <a:miter lim="800000"/>
                      <a:headEnd/>
                      <a:tailEnd/>
                    </a:ln>
                  </pic:spPr>
                </pic:pic>
              </a:graphicData>
            </a:graphic>
          </wp:inline>
        </w:drawing>
      </w:r>
    </w:p>
    <w:p w:rsidR="008408EB" w:rsidRDefault="008408EB"/>
    <w:p w:rsidR="008408EB" w:rsidRDefault="008408EB">
      <w:r>
        <w:rPr>
          <w:rFonts w:hint="eastAsia"/>
        </w:rPr>
        <w:t xml:space="preserve">The </w:t>
      </w:r>
      <w:proofErr w:type="gramStart"/>
      <w:r>
        <w:rPr>
          <w:rFonts w:hint="eastAsia"/>
        </w:rPr>
        <w:t xml:space="preserve">diagrams above </w:t>
      </w:r>
      <w:r>
        <w:t>describes</w:t>
      </w:r>
      <w:proofErr w:type="gramEnd"/>
      <w:r>
        <w:rPr>
          <w:rFonts w:hint="eastAsia"/>
        </w:rPr>
        <w:t xml:space="preserve"> the relations between protocols.</w:t>
      </w:r>
      <w:r>
        <w:rPr>
          <w:rStyle w:val="a9"/>
        </w:rPr>
        <w:footnoteReference w:id="1"/>
      </w:r>
    </w:p>
    <w:p w:rsidR="008408EB" w:rsidRDefault="00006415">
      <w:r>
        <w:rPr>
          <w:noProof/>
        </w:rPr>
        <w:drawing>
          <wp:inline distT="0" distB="0" distL="0" distR="0">
            <wp:extent cx="3980369" cy="3495675"/>
            <wp:effectExtent l="19050" t="0" r="1081" b="0"/>
            <wp:docPr id="2" name="图片 1"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9" cstate="print"/>
                    <a:srcRect/>
                    <a:stretch>
                      <a:fillRect/>
                    </a:stretch>
                  </pic:blipFill>
                  <pic:spPr bwMode="auto">
                    <a:xfrm>
                      <a:off x="0" y="0"/>
                      <a:ext cx="3982902" cy="3497900"/>
                    </a:xfrm>
                    <a:prstGeom prst="rect">
                      <a:avLst/>
                    </a:prstGeom>
                    <a:noFill/>
                    <a:ln w="9525">
                      <a:noFill/>
                      <a:miter lim="800000"/>
                      <a:headEnd/>
                      <a:tailEnd/>
                    </a:ln>
                  </pic:spPr>
                </pic:pic>
              </a:graphicData>
            </a:graphic>
          </wp:inline>
        </w:drawing>
      </w:r>
    </w:p>
    <w:p w:rsidR="008B76EA" w:rsidRPr="0017784D" w:rsidRDefault="008B76EA">
      <w:pPr>
        <w:rPr>
          <w:rFonts w:cstheme="minorHAnsi"/>
          <w:b/>
          <w:color w:val="222222"/>
          <w:szCs w:val="21"/>
          <w:shd w:val="clear" w:color="auto" w:fill="FFFFFF"/>
        </w:rPr>
      </w:pPr>
      <w:r w:rsidRPr="0017784D">
        <w:rPr>
          <w:rFonts w:cstheme="minorHAnsi" w:hint="eastAsia"/>
          <w:b/>
          <w:color w:val="222222"/>
          <w:szCs w:val="21"/>
          <w:shd w:val="clear" w:color="auto" w:fill="FFFFFF"/>
        </w:rPr>
        <w:lastRenderedPageBreak/>
        <w:t xml:space="preserve">Why socket is chosen </w:t>
      </w:r>
      <w:r w:rsidR="003636B5" w:rsidRPr="0017784D">
        <w:rPr>
          <w:rFonts w:cstheme="minorHAnsi" w:hint="eastAsia"/>
          <w:b/>
          <w:color w:val="222222"/>
          <w:szCs w:val="21"/>
          <w:shd w:val="clear" w:color="auto" w:fill="FFFFFF"/>
        </w:rPr>
        <w:t xml:space="preserve">for </w:t>
      </w:r>
      <w:r w:rsidRPr="0017784D">
        <w:rPr>
          <w:rFonts w:cstheme="minorHAnsi"/>
          <w:b/>
          <w:color w:val="222222"/>
          <w:szCs w:val="21"/>
          <w:shd w:val="clear" w:color="auto" w:fill="FFFFFF"/>
        </w:rPr>
        <w:t>network connection</w:t>
      </w:r>
      <w:r w:rsidRPr="0017784D">
        <w:rPr>
          <w:rFonts w:cstheme="minorHAnsi" w:hint="eastAsia"/>
          <w:b/>
          <w:color w:val="222222"/>
          <w:szCs w:val="21"/>
          <w:shd w:val="clear" w:color="auto" w:fill="FFFFFF"/>
        </w:rPr>
        <w:t>?</w:t>
      </w:r>
    </w:p>
    <w:p w:rsidR="00006415" w:rsidRDefault="0017784D">
      <w:r>
        <w:rPr>
          <w:rFonts w:hint="eastAsia"/>
        </w:rPr>
        <w:t xml:space="preserve">A TCP </w:t>
      </w:r>
      <w:r w:rsidR="008B76EA">
        <w:rPr>
          <w:rFonts w:hint="eastAsia"/>
        </w:rPr>
        <w:t>Socket is</w:t>
      </w:r>
      <w:r>
        <w:rPr>
          <w:rFonts w:hint="eastAsia"/>
        </w:rPr>
        <w:t xml:space="preserve"> an endpoint instance defined by an IP address and a port in the context of either a particular TCP connection or the listening state ,can be</w:t>
      </w:r>
      <w:r w:rsidR="008B76EA">
        <w:rPr>
          <w:rFonts w:hint="eastAsia"/>
        </w:rPr>
        <w:t xml:space="preserve"> described like telephone socket. </w:t>
      </w:r>
    </w:p>
    <w:p w:rsidR="008B76EA" w:rsidRDefault="008B76EA">
      <w:r>
        <w:rPr>
          <w:rFonts w:hint="eastAsia"/>
        </w:rPr>
        <w:t>Socket use</w:t>
      </w:r>
      <w:r w:rsidR="003636B5">
        <w:rPr>
          <w:rFonts w:hint="eastAsia"/>
        </w:rPr>
        <w:t xml:space="preserve">rs only care about local point and terminal point, how connection is built and how communication is accomplished </w:t>
      </w:r>
      <w:r w:rsidR="003636B5">
        <w:t>will not be taken into consideration.</w:t>
      </w:r>
    </w:p>
    <w:p w:rsidR="003636B5" w:rsidRDefault="003636B5">
      <w:r>
        <w:rPr>
          <w:rFonts w:hint="eastAsia"/>
        </w:rPr>
        <w:t>A complete socket holds a unique local socket number distributed by operate system.</w:t>
      </w:r>
    </w:p>
    <w:p w:rsidR="00DD7107" w:rsidRDefault="003636B5">
      <w:r>
        <w:rPr>
          <w:rFonts w:hint="eastAsia"/>
        </w:rPr>
        <w:t>Cur</w:t>
      </w:r>
      <w:r w:rsidR="00DD7107">
        <w:rPr>
          <w:rFonts w:hint="eastAsia"/>
        </w:rPr>
        <w:t>rently socket API is the most widely utilized method for internet visiting.</w:t>
      </w:r>
      <w:r w:rsidR="00DD7107">
        <w:rPr>
          <w:rStyle w:val="a9"/>
        </w:rPr>
        <w:footnoteReference w:id="2"/>
      </w:r>
    </w:p>
    <w:p w:rsidR="00006415" w:rsidRDefault="00006415"/>
    <w:p w:rsidR="00006415" w:rsidRDefault="00006415"/>
    <w:p w:rsidR="005165E9" w:rsidRDefault="005165E9"/>
    <w:p w:rsidR="005165E9" w:rsidRDefault="00F9300C">
      <w:r>
        <w:rPr>
          <w:rFonts w:hint="eastAsia"/>
        </w:rPr>
        <w:t>2015/5/21</w:t>
      </w:r>
    </w:p>
    <w:p w:rsidR="005165E9" w:rsidRDefault="005165E9" w:rsidP="005165E9">
      <w:pPr>
        <w:pStyle w:val="ab"/>
        <w:rPr>
          <w:b w:val="0"/>
          <w:bCs w:val="0"/>
          <w:sz w:val="22"/>
          <w:szCs w:val="22"/>
        </w:rPr>
      </w:pPr>
      <w:r>
        <w:rPr>
          <w:b w:val="0"/>
          <w:bCs w:val="0"/>
          <w:sz w:val="22"/>
          <w:szCs w:val="22"/>
        </w:rPr>
        <w:t xml:space="preserve">This is </w:t>
      </w:r>
      <w:proofErr w:type="spellStart"/>
      <w:r>
        <w:rPr>
          <w:b w:val="0"/>
          <w:bCs w:val="0"/>
          <w:sz w:val="22"/>
          <w:szCs w:val="22"/>
        </w:rPr>
        <w:t>gonna</w:t>
      </w:r>
      <w:proofErr w:type="spellEnd"/>
      <w:r>
        <w:rPr>
          <w:b w:val="0"/>
          <w:bCs w:val="0"/>
          <w:sz w:val="22"/>
          <w:szCs w:val="22"/>
        </w:rPr>
        <w:t xml:space="preserve"> be a convenient way to synchronize notes on different laptops.</w:t>
      </w:r>
    </w:p>
    <w:p w:rsidR="005165E9" w:rsidRDefault="005165E9" w:rsidP="005165E9">
      <w:pPr>
        <w:pStyle w:val="ab"/>
        <w:rPr>
          <w:b w:val="0"/>
          <w:bCs w:val="0"/>
          <w:sz w:val="22"/>
          <w:szCs w:val="22"/>
        </w:rPr>
      </w:pPr>
      <w:r>
        <w:rPr>
          <w:b w:val="0"/>
          <w:bCs w:val="0"/>
          <w:sz w:val="22"/>
          <w:szCs w:val="22"/>
        </w:rPr>
        <w:t>What</w:t>
      </w:r>
      <w:r>
        <w:rPr>
          <w:rFonts w:ascii="Arial Unicode MS" w:hAnsi="Helvetica"/>
          <w:b w:val="0"/>
          <w:bCs w:val="0"/>
          <w:sz w:val="22"/>
          <w:szCs w:val="22"/>
        </w:rPr>
        <w:t>’</w:t>
      </w:r>
      <w:r>
        <w:rPr>
          <w:b w:val="0"/>
          <w:bCs w:val="0"/>
          <w:sz w:val="22"/>
          <w:szCs w:val="22"/>
        </w:rPr>
        <w:t>s the difference between socket and web server?</w:t>
      </w:r>
    </w:p>
    <w:p w:rsidR="005165E9" w:rsidRDefault="005165E9" w:rsidP="005165E9">
      <w:pPr>
        <w:pStyle w:val="ab"/>
        <w:rPr>
          <w:b w:val="0"/>
          <w:bCs w:val="0"/>
          <w:sz w:val="22"/>
          <w:szCs w:val="22"/>
        </w:rPr>
      </w:pPr>
      <w:r>
        <w:rPr>
          <w:b w:val="0"/>
          <w:bCs w:val="0"/>
          <w:sz w:val="22"/>
          <w:szCs w:val="22"/>
        </w:rPr>
        <w:t xml:space="preserve">Usually web server is </w:t>
      </w:r>
      <w:proofErr w:type="spellStart"/>
      <w:r>
        <w:rPr>
          <w:b w:val="0"/>
          <w:bCs w:val="0"/>
          <w:sz w:val="22"/>
          <w:szCs w:val="22"/>
        </w:rPr>
        <w:t>application</w:t>
      </w:r>
      <w:proofErr w:type="gramStart"/>
      <w:r>
        <w:rPr>
          <w:b w:val="0"/>
          <w:bCs w:val="0"/>
          <w:sz w:val="22"/>
          <w:szCs w:val="22"/>
        </w:rPr>
        <w:t>,works</w:t>
      </w:r>
      <w:proofErr w:type="spellEnd"/>
      <w:proofErr w:type="gramEnd"/>
      <w:r>
        <w:rPr>
          <w:b w:val="0"/>
          <w:bCs w:val="0"/>
          <w:sz w:val="22"/>
          <w:szCs w:val="22"/>
        </w:rPr>
        <w:t xml:space="preserve"> on application </w:t>
      </w:r>
      <w:proofErr w:type="spellStart"/>
      <w:r>
        <w:rPr>
          <w:b w:val="0"/>
          <w:bCs w:val="0"/>
          <w:sz w:val="22"/>
          <w:szCs w:val="22"/>
        </w:rPr>
        <w:t>level.Port</w:t>
      </w:r>
      <w:proofErr w:type="spellEnd"/>
      <w:r>
        <w:rPr>
          <w:b w:val="0"/>
          <w:bCs w:val="0"/>
          <w:sz w:val="22"/>
          <w:szCs w:val="22"/>
        </w:rPr>
        <w:t xml:space="preserve"> ,packet ,protocol have already been defined by the application.   Socket works on network </w:t>
      </w:r>
      <w:proofErr w:type="gramStart"/>
      <w:r>
        <w:rPr>
          <w:b w:val="0"/>
          <w:bCs w:val="0"/>
          <w:sz w:val="22"/>
          <w:szCs w:val="22"/>
        </w:rPr>
        <w:t>level ,for</w:t>
      </w:r>
      <w:proofErr w:type="gramEnd"/>
      <w:r>
        <w:rPr>
          <w:b w:val="0"/>
          <w:bCs w:val="0"/>
          <w:sz w:val="22"/>
          <w:szCs w:val="22"/>
        </w:rPr>
        <w:t xml:space="preserve"> which Port ,packet ,protocol need to be designed by user.</w:t>
      </w:r>
    </w:p>
    <w:p w:rsidR="005165E9" w:rsidRPr="0026090A" w:rsidRDefault="005165E9" w:rsidP="005165E9">
      <w:pPr>
        <w:pStyle w:val="ab"/>
        <w:rPr>
          <w:b w:val="0"/>
          <w:bCs w:val="0"/>
          <w:color w:val="F79646" w:themeColor="accent6"/>
          <w:sz w:val="22"/>
          <w:szCs w:val="22"/>
          <w:u w:val="single"/>
        </w:rPr>
      </w:pPr>
      <w:proofErr w:type="gramStart"/>
      <w:r w:rsidRPr="0026090A">
        <w:rPr>
          <w:b w:val="0"/>
          <w:bCs w:val="0"/>
          <w:color w:val="F79646" w:themeColor="accent6"/>
          <w:sz w:val="22"/>
          <w:szCs w:val="22"/>
          <w:u w:val="single"/>
        </w:rPr>
        <w:t>Socket Programming VS.</w:t>
      </w:r>
      <w:proofErr w:type="gramEnd"/>
      <w:r w:rsidRPr="0026090A">
        <w:rPr>
          <w:b w:val="0"/>
          <w:bCs w:val="0"/>
          <w:color w:val="F79646" w:themeColor="accent6"/>
          <w:sz w:val="22"/>
          <w:szCs w:val="22"/>
          <w:u w:val="single"/>
        </w:rPr>
        <w:t xml:space="preserve"> Web service?</w:t>
      </w:r>
      <w:r w:rsidRPr="0026090A">
        <w:rPr>
          <w:rFonts w:ascii="Times New Roman" w:eastAsia="Times New Roman" w:hAnsi="Times New Roman" w:cs="Times New Roman"/>
          <w:b w:val="0"/>
          <w:bCs w:val="0"/>
          <w:color w:val="F79646" w:themeColor="accent6"/>
          <w:sz w:val="22"/>
          <w:szCs w:val="22"/>
          <w:u w:val="single"/>
          <w:vertAlign w:val="superscript"/>
        </w:rPr>
        <w:footnoteReference w:id="3"/>
      </w:r>
    </w:p>
    <w:p w:rsidR="005165E9" w:rsidRDefault="005165E9" w:rsidP="005165E9">
      <w:pPr>
        <w:pStyle w:val="ad"/>
        <w:rPr>
          <w:rFonts w:ascii="Helvetica Neue" w:eastAsia="Helvetica Neue" w:hAnsi="Helvetica Neue" w:cs="Helvetica Neue"/>
          <w:color w:val="222222"/>
          <w:sz w:val="16"/>
          <w:szCs w:val="16"/>
          <w:u w:color="222222"/>
        </w:rPr>
      </w:pPr>
      <w:proofErr w:type="spellStart"/>
      <w:r>
        <w:rPr>
          <w:rFonts w:ascii="Helvetica Neue"/>
          <w:color w:val="222222"/>
          <w:sz w:val="16"/>
          <w:szCs w:val="16"/>
          <w:u w:color="222222"/>
        </w:rPr>
        <w:t>Webservices</w:t>
      </w:r>
      <w:proofErr w:type="spellEnd"/>
      <w:r>
        <w:rPr>
          <w:rFonts w:ascii="Helvetica Neue"/>
          <w:color w:val="222222"/>
          <w:sz w:val="16"/>
          <w:szCs w:val="16"/>
          <w:u w:color="222222"/>
        </w:rPr>
        <w:t xml:space="preserve"> are generally speaking "easier" to do, thanks to the tremendous interest in them and the support for them in developer tools and through libraries and frameworks.</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However, especially if your payload is small (think messages the size of a typical SMS or tweet), the overhead you create with </w:t>
      </w:r>
      <w:proofErr w:type="spellStart"/>
      <w:r>
        <w:rPr>
          <w:rFonts w:ascii="Helvetica Neue"/>
          <w:color w:val="222222"/>
          <w:sz w:val="16"/>
          <w:szCs w:val="16"/>
          <w:u w:color="222222"/>
        </w:rPr>
        <w:t>webservices</w:t>
      </w:r>
      <w:proofErr w:type="spellEnd"/>
      <w:r>
        <w:rPr>
          <w:rFonts w:ascii="Helvetica Neue"/>
          <w:color w:val="222222"/>
          <w:sz w:val="16"/>
          <w:szCs w:val="16"/>
          <w:u w:color="222222"/>
        </w:rPr>
        <w:t xml:space="preserve"> is prohibitive: bytes sent over a wireless network like GPRS or UMTS are still very expensive, compared to bytes carried over cable or ADSL. And web services carry several layers of invisible info around that the end customer will also have to pay.</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So, if your use case is based on short messages, I'd at least advise to do some bandwidth simulation calculations, and base your decision on bandwidth savings </w:t>
      </w:r>
      <w:proofErr w:type="spellStart"/>
      <w:r>
        <w:rPr>
          <w:rFonts w:ascii="Helvetica Neue"/>
          <w:color w:val="222222"/>
          <w:sz w:val="16"/>
          <w:szCs w:val="16"/>
          <w:u w:color="222222"/>
        </w:rPr>
        <w:t>vs</w:t>
      </w:r>
      <w:proofErr w:type="spellEnd"/>
      <w:r>
        <w:rPr>
          <w:rFonts w:ascii="Helvetica Neue"/>
          <w:color w:val="222222"/>
          <w:sz w:val="16"/>
          <w:szCs w:val="16"/>
          <w:u w:color="222222"/>
        </w:rPr>
        <w:t xml:space="preserve"> increased complexity of your app.</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While looking at sockets, also have a look at UDP: if you can live with the fact that basically you throw someone a packet, and without designing some </w:t>
      </w:r>
      <w:proofErr w:type="spellStart"/>
      <w:r>
        <w:rPr>
          <w:rFonts w:ascii="Helvetica Neue"/>
          <w:color w:val="222222"/>
          <w:sz w:val="16"/>
          <w:szCs w:val="16"/>
          <w:u w:color="222222"/>
        </w:rPr>
        <w:t>ack</w:t>
      </w:r>
      <w:proofErr w:type="spellEnd"/>
      <w:r>
        <w:rPr>
          <w:rFonts w:ascii="Helvetica Neue"/>
          <w:color w:val="222222"/>
          <w:sz w:val="16"/>
          <w:szCs w:val="16"/>
          <w:u w:color="222222"/>
        </w:rPr>
        <w:t xml:space="preserve"> mechanism into your protocol you'll never be sure the message arrived, it's very efficient because there is no traffic to create and maintain a connection, and even pretty long messages can very well be transported inside 1 UDP packet.</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EDIT based on comment:</w:t>
      </w:r>
    </w:p>
    <w:p w:rsidR="005165E9" w:rsidRDefault="005165E9" w:rsidP="005165E9">
      <w:pPr>
        <w:pStyle w:val="ad"/>
        <w:tabs>
          <w:tab w:val="left" w:pos="220"/>
          <w:tab w:val="left" w:pos="720"/>
        </w:tabs>
        <w:ind w:left="720" w:hanging="720"/>
        <w:rPr>
          <w:rFonts w:ascii="Helvetica Neue" w:eastAsia="Helvetica Neue" w:hAnsi="Helvetica Neue" w:cs="Helvetica Neue"/>
          <w:color w:val="222222"/>
          <w:sz w:val="16"/>
          <w:szCs w:val="16"/>
          <w:u w:color="222222"/>
        </w:rPr>
      </w:pPr>
      <w:r>
        <w:rPr>
          <w:rFonts w:ascii="Helvetica Neue" w:eastAsia="Helvetica Neue" w:hAnsi="Helvetica Neue" w:cs="Helvetica Neue"/>
          <w:color w:val="222222"/>
          <w:sz w:val="16"/>
          <w:szCs w:val="16"/>
          <w:u w:color="222222"/>
        </w:rPr>
        <w:tab/>
        <w:t>•</w:t>
      </w:r>
      <w:r>
        <w:rPr>
          <w:rFonts w:ascii="Helvetica Neue" w:eastAsia="Helvetica Neue" w:hAnsi="Helvetica Neue" w:cs="Helvetica Neue"/>
          <w:color w:val="222222"/>
          <w:sz w:val="16"/>
          <w:szCs w:val="16"/>
          <w:u w:color="222222"/>
        </w:rPr>
        <w:tab/>
      </w:r>
      <w:r>
        <w:rPr>
          <w:rFonts w:ascii="Helvetica Neue"/>
          <w:color w:val="222222"/>
          <w:sz w:val="16"/>
          <w:szCs w:val="16"/>
          <w:u w:color="222222"/>
        </w:rPr>
        <w:t>stream socket: not sure how you define streams, but streams and messages are two very distinct concepts for me, a stream is a typically longer sequence of data being sent, whereas a message is an entity that's sent, and optionally acknowledged or answered by the receiver.</w:t>
      </w:r>
    </w:p>
    <w:p w:rsidR="005165E9" w:rsidRDefault="005165E9" w:rsidP="005165E9">
      <w:pPr>
        <w:pStyle w:val="ad"/>
        <w:tabs>
          <w:tab w:val="left" w:pos="220"/>
          <w:tab w:val="left" w:pos="720"/>
        </w:tabs>
        <w:ind w:left="720" w:hanging="720"/>
        <w:rPr>
          <w:rFonts w:ascii="Helvetica Neue" w:eastAsia="Helvetica Neue" w:hAnsi="Helvetica Neue" w:cs="Helvetica Neue"/>
          <w:color w:val="222222"/>
          <w:sz w:val="16"/>
          <w:szCs w:val="16"/>
          <w:u w:color="222222"/>
        </w:rPr>
      </w:pPr>
      <w:r>
        <w:rPr>
          <w:rFonts w:ascii="Helvetica Neue" w:eastAsia="Helvetica Neue" w:hAnsi="Helvetica Neue" w:cs="Helvetica Neue"/>
          <w:color w:val="222222"/>
          <w:sz w:val="16"/>
          <w:szCs w:val="16"/>
          <w:u w:color="222222"/>
        </w:rPr>
        <w:tab/>
        <w:t>•</w:t>
      </w:r>
      <w:r>
        <w:rPr>
          <w:rFonts w:ascii="Helvetica Neue" w:eastAsia="Helvetica Neue" w:hAnsi="Helvetica Neue" w:cs="Helvetica Neue"/>
          <w:color w:val="222222"/>
          <w:sz w:val="16"/>
          <w:szCs w:val="16"/>
          <w:u w:color="222222"/>
        </w:rPr>
        <w:tab/>
      </w:r>
      <w:r>
        <w:rPr>
          <w:rFonts w:ascii="Helvetica Neue"/>
          <w:color w:val="222222"/>
          <w:sz w:val="16"/>
          <w:szCs w:val="16"/>
          <w:u w:color="222222"/>
        </w:rPr>
        <w:t xml:space="preserve">bandwidth simulation: the easiest way to understand what I'm talking about is to get </w:t>
      </w:r>
      <w:hyperlink r:id="rId10" w:history="1">
        <w:r w:rsidRPr="00351D88">
          <w:rPr>
            <w:rStyle w:val="Hyperlink1"/>
            <w:sz w:val="16"/>
            <w:szCs w:val="16"/>
            <w:lang w:val="en-US"/>
          </w:rPr>
          <w:t>Wireshark</w:t>
        </w:r>
      </w:hyperlink>
      <w:r>
        <w:rPr>
          <w:rFonts w:ascii="Helvetica Neue"/>
          <w:color w:val="222222"/>
          <w:sz w:val="16"/>
          <w:szCs w:val="16"/>
          <w:u w:color="222222"/>
        </w:rPr>
        <w:t xml:space="preserve"> and add up everything that gets transported across the net to do a simple request of a very short string - you'll see several layers of administrative info (</w:t>
      </w:r>
      <w:proofErr w:type="spellStart"/>
      <w:r>
        <w:rPr>
          <w:rFonts w:ascii="Helvetica Neue"/>
          <w:color w:val="222222"/>
          <w:sz w:val="16"/>
          <w:szCs w:val="16"/>
          <w:u w:color="222222"/>
        </w:rPr>
        <w:t>ie</w:t>
      </w:r>
      <w:proofErr w:type="spellEnd"/>
      <w:r>
        <w:rPr>
          <w:rFonts w:ascii="Helvetica Neue"/>
          <w:color w:val="222222"/>
          <w:sz w:val="16"/>
          <w:szCs w:val="16"/>
          <w:u w:color="222222"/>
        </w:rPr>
        <w:t xml:space="preserve"> invisible, just there to make the different protocol layers work) that are all traffic paid for by the end user. Then, write a small mock service using UDP to transport the same message, or use a tool like </w:t>
      </w:r>
      <w:hyperlink r:id="rId11" w:history="1">
        <w:r>
          <w:rPr>
            <w:rStyle w:val="Hyperlink2"/>
            <w:sz w:val="16"/>
            <w:szCs w:val="16"/>
          </w:rPr>
          <w:t>netcat</w:t>
        </w:r>
      </w:hyperlink>
      <w:r>
        <w:rPr>
          <w:rFonts w:ascii="Helvetica Neue"/>
          <w:color w:val="222222"/>
          <w:sz w:val="16"/>
          <w:szCs w:val="16"/>
          <w:u w:color="222222"/>
        </w:rPr>
        <w:t xml:space="preserve">, </w:t>
      </w:r>
      <w:r>
        <w:rPr>
          <w:rFonts w:ascii="Helvetica Neue"/>
          <w:color w:val="222222"/>
          <w:sz w:val="16"/>
          <w:szCs w:val="16"/>
          <w:u w:color="222222"/>
        </w:rPr>
        <w:lastRenderedPageBreak/>
        <w:t xml:space="preserve">good tutorial </w:t>
      </w:r>
      <w:hyperlink r:id="rId12" w:history="1">
        <w:r>
          <w:rPr>
            <w:rStyle w:val="Hyperlink2"/>
            <w:sz w:val="16"/>
            <w:szCs w:val="16"/>
          </w:rPr>
          <w:t>here</w:t>
        </w:r>
      </w:hyperlink>
      <w:r>
        <w:rPr>
          <w:rFonts w:ascii="Helvetica Neue"/>
          <w:color w:val="222222"/>
          <w:sz w:val="16"/>
          <w:szCs w:val="16"/>
          <w:u w:color="222222"/>
        </w:rPr>
        <w:t>, and add up the bytes that get transported. You'll see pretty huge differences in the number of bytes that are exchanged.</w:t>
      </w:r>
    </w:p>
    <w:p w:rsidR="005165E9" w:rsidRDefault="005165E9" w:rsidP="005165E9">
      <w:pPr>
        <w:pStyle w:val="ad"/>
        <w:rPr>
          <w:rFonts w:ascii="Helvetica Neue" w:eastAsia="Helvetica Neue" w:hAnsi="Helvetica Neue" w:cs="Helvetica Neue"/>
          <w:color w:val="222222"/>
          <w:sz w:val="16"/>
          <w:szCs w:val="16"/>
          <w:u w:color="222222"/>
        </w:rPr>
      </w:pPr>
      <w:r>
        <w:rPr>
          <w:rFonts w:ascii="Helvetica Neue"/>
          <w:color w:val="222222"/>
          <w:sz w:val="16"/>
          <w:szCs w:val="16"/>
          <w:u w:color="222222"/>
        </w:rPr>
        <w:t xml:space="preserve">EDIT2, something I forgot to mention: mobile networks used to be open, transparent networks with devices identified by public IP addresses. There's a rapid evolution towards </w:t>
      </w:r>
      <w:proofErr w:type="spellStart"/>
      <w:r>
        <w:rPr>
          <w:rFonts w:ascii="Helvetica Neue"/>
          <w:color w:val="222222"/>
          <w:sz w:val="16"/>
          <w:szCs w:val="16"/>
          <w:u w:color="222222"/>
        </w:rPr>
        <w:t>NATed</w:t>
      </w:r>
      <w:proofErr w:type="spellEnd"/>
      <w:r>
        <w:rPr>
          <w:rFonts w:ascii="Helvetica Neue"/>
          <w:color w:val="222222"/>
          <w:sz w:val="16"/>
          <w:szCs w:val="16"/>
          <w:u w:color="222222"/>
        </w:rPr>
        <w:t xml:space="preserve"> mobile networks which has its impact on how devices inside and outside this "walled garden" can communicate (</w:t>
      </w:r>
      <w:hyperlink r:id="rId13" w:history="1">
        <w:r>
          <w:rPr>
            <w:rStyle w:val="Hyperlink3"/>
            <w:sz w:val="16"/>
            <w:szCs w:val="16"/>
          </w:rPr>
          <w:t>NAT traversal</w:t>
        </w:r>
      </w:hyperlink>
      <w:r>
        <w:rPr>
          <w:rFonts w:ascii="Helvetica Neue"/>
          <w:color w:val="222222"/>
          <w:sz w:val="16"/>
          <w:szCs w:val="16"/>
          <w:u w:color="222222"/>
        </w:rPr>
        <w:t>). You'll need to take this into account when designing your communication channel.</w:t>
      </w:r>
    </w:p>
    <w:p w:rsidR="005165E9" w:rsidRDefault="005165E9" w:rsidP="005165E9">
      <w:pPr>
        <w:pStyle w:val="ad"/>
        <w:rPr>
          <w:sz w:val="16"/>
          <w:szCs w:val="16"/>
        </w:rPr>
      </w:pPr>
      <w:r>
        <w:rPr>
          <w:rFonts w:ascii="Helvetica Neue"/>
          <w:color w:val="222222"/>
          <w:sz w:val="16"/>
          <w:szCs w:val="16"/>
          <w:u w:color="222222"/>
        </w:rPr>
        <w:t xml:space="preserve">As for the use of streams for a chat application: it offers some conceptual advantages, but you can very well layer a chat app on top of UDP, look </w:t>
      </w:r>
      <w:hyperlink r:id="rId14" w:history="1">
        <w:r>
          <w:rPr>
            <w:rStyle w:val="Hyperlink2"/>
            <w:sz w:val="16"/>
            <w:szCs w:val="16"/>
          </w:rPr>
          <w:t>here</w:t>
        </w:r>
      </w:hyperlink>
      <w:r>
        <w:rPr>
          <w:rFonts w:ascii="Helvetica Neue"/>
          <w:color w:val="222222"/>
          <w:sz w:val="16"/>
          <w:szCs w:val="16"/>
          <w:u w:color="222222"/>
        </w:rPr>
        <w:t xml:space="preserve"> or </w:t>
      </w:r>
      <w:hyperlink r:id="rId15" w:history="1">
        <w:r>
          <w:rPr>
            <w:rStyle w:val="Hyperlink2"/>
            <w:sz w:val="16"/>
            <w:szCs w:val="16"/>
          </w:rPr>
          <w:t>here</w:t>
        </w:r>
      </w:hyperlink>
    </w:p>
    <w:p w:rsidR="005165E9" w:rsidRDefault="005165E9" w:rsidP="005165E9">
      <w:pPr>
        <w:pStyle w:val="ad"/>
      </w:pPr>
    </w:p>
    <w:p w:rsidR="005165E9" w:rsidRDefault="005165E9" w:rsidP="005165E9">
      <w:pPr>
        <w:pStyle w:val="ad"/>
      </w:pPr>
    </w:p>
    <w:p w:rsidR="005165E9" w:rsidRDefault="005165E9" w:rsidP="005165E9">
      <w:pPr>
        <w:pStyle w:val="ad"/>
        <w:rPr>
          <w:u w:val="single"/>
        </w:rPr>
      </w:pPr>
      <w:proofErr w:type="gramStart"/>
      <w:r>
        <w:rPr>
          <w:u w:val="single"/>
        </w:rPr>
        <w:t>Sending over Socket VS.</w:t>
      </w:r>
      <w:proofErr w:type="gramEnd"/>
      <w:r>
        <w:rPr>
          <w:u w:val="single"/>
        </w:rPr>
        <w:t xml:space="preserve"> Http request</w:t>
      </w:r>
    </w:p>
    <w:p w:rsidR="005165E9" w:rsidRDefault="005165E9" w:rsidP="005165E9">
      <w:pPr>
        <w:pStyle w:val="ad"/>
      </w:pPr>
    </w:p>
    <w:p w:rsidR="005165E9" w:rsidRDefault="005165E9" w:rsidP="005165E9">
      <w:pPr>
        <w:pStyle w:val="ad"/>
      </w:pPr>
      <w:r>
        <w:t xml:space="preserve">A socket is an end of communication </w:t>
      </w:r>
      <w:proofErr w:type="gramStart"/>
      <w:r>
        <w:t>channel(</w:t>
      </w:r>
      <w:proofErr w:type="spellStart"/>
      <w:proofErr w:type="gramEnd"/>
      <w:r>
        <w:t>e.g</w:t>
      </w:r>
      <w:proofErr w:type="spellEnd"/>
      <w:r>
        <w:t xml:space="preserve"> between client and server).</w:t>
      </w:r>
    </w:p>
    <w:p w:rsidR="005165E9" w:rsidRDefault="005165E9" w:rsidP="005165E9">
      <w:pPr>
        <w:pStyle w:val="ad"/>
      </w:pPr>
      <w:r>
        <w:t xml:space="preserve">The request going through the socket may be of many types depending on the protocol that is </w:t>
      </w:r>
      <w:proofErr w:type="gramStart"/>
      <w:r>
        <w:t>implemented(</w:t>
      </w:r>
      <w:proofErr w:type="gramEnd"/>
      <w:r>
        <w:t>TCP/IP,HTTP</w:t>
      </w:r>
      <w:r>
        <w:rPr>
          <w:rFonts w:ascii="Arial Unicode MS" w:hAnsi="Helvetica"/>
        </w:rPr>
        <w:t>…</w:t>
      </w:r>
      <w:r>
        <w:t>..).</w:t>
      </w:r>
    </w:p>
    <w:p w:rsidR="005165E9" w:rsidRDefault="005165E9" w:rsidP="005165E9">
      <w:pPr>
        <w:pStyle w:val="ad"/>
      </w:pPr>
      <w:r>
        <w:t>The basic difference is that TCP/IP is protocol of lower layer=</w:t>
      </w:r>
      <w:proofErr w:type="gramStart"/>
      <w:r>
        <w:t>TCP(</w:t>
      </w:r>
      <w:proofErr w:type="gramEnd"/>
      <w:r>
        <w:t>transport=4) and IP (network=3)than HTTP which is layer 6(presentation).</w:t>
      </w:r>
    </w:p>
    <w:p w:rsidR="005165E9" w:rsidRDefault="005165E9" w:rsidP="005165E9">
      <w:pPr>
        <w:pStyle w:val="ad"/>
      </w:pPr>
      <w:r>
        <w:t xml:space="preserve"> </w:t>
      </w:r>
    </w:p>
    <w:p w:rsidR="005165E9" w:rsidRPr="005165E9" w:rsidRDefault="005165E9"/>
    <w:p w:rsidR="0074551B" w:rsidRPr="00133B97" w:rsidRDefault="00D330A9" w:rsidP="0074551B">
      <w:pPr>
        <w:rPr>
          <w:sz w:val="28"/>
          <w:rPrChange w:id="0" w:author="w80043458" w:date="2015-05-28T11:59:00Z">
            <w:rPr>
              <w:sz w:val="22"/>
            </w:rPr>
          </w:rPrChange>
        </w:rPr>
      </w:pPr>
      <w:r w:rsidRPr="00D330A9">
        <w:rPr>
          <w:sz w:val="28"/>
          <w:rPrChange w:id="1" w:author="w80043458" w:date="2015-05-28T11:59:00Z">
            <w:rPr>
              <w:sz w:val="22"/>
            </w:rPr>
          </w:rPrChange>
        </w:rPr>
        <w:t>2015/5/22</w:t>
      </w:r>
    </w:p>
    <w:p w:rsidR="0074551B" w:rsidRDefault="0074551B">
      <w:pPr>
        <w:rPr>
          <w:sz w:val="22"/>
          <w:u w:val="single"/>
        </w:rPr>
      </w:pPr>
      <w:r w:rsidRPr="0074551B">
        <w:rPr>
          <w:rFonts w:hint="eastAsia"/>
          <w:sz w:val="22"/>
          <w:u w:val="single"/>
        </w:rPr>
        <w:t>Review of the 7 La</w:t>
      </w:r>
      <w:r>
        <w:rPr>
          <w:rFonts w:hint="eastAsia"/>
          <w:sz w:val="22"/>
          <w:u w:val="single"/>
        </w:rPr>
        <w:t>yers of the OS</w:t>
      </w:r>
      <w:r w:rsidRPr="0074551B">
        <w:rPr>
          <w:rFonts w:hint="eastAsia"/>
          <w:sz w:val="22"/>
          <w:u w:val="single"/>
        </w:rPr>
        <w:t>I Model</w:t>
      </w:r>
    </w:p>
    <w:p w:rsidR="0074551B" w:rsidRPr="00B0087C" w:rsidRDefault="0074551B">
      <w:pPr>
        <w:rPr>
          <w:sz w:val="22"/>
        </w:rPr>
      </w:pPr>
      <w:proofErr w:type="gramStart"/>
      <w:r w:rsidRPr="00B0087C">
        <w:rPr>
          <w:rFonts w:hint="eastAsia"/>
          <w:sz w:val="22"/>
        </w:rPr>
        <w:t>OSI(</w:t>
      </w:r>
      <w:proofErr w:type="gramEnd"/>
      <w:r w:rsidRPr="00B0087C">
        <w:rPr>
          <w:rFonts w:hint="eastAsia"/>
          <w:sz w:val="22"/>
        </w:rPr>
        <w:t xml:space="preserve">Open system interconnection)model defines a networking framework to implement </w:t>
      </w:r>
      <w:r w:rsidR="008B2C12" w:rsidRPr="00B0087C">
        <w:rPr>
          <w:rFonts w:hint="eastAsia"/>
          <w:sz w:val="22"/>
        </w:rPr>
        <w:t xml:space="preserve">protocols in 7 layers. Control is passed from one layer to the next, starting at the application layer, proceeding to the </w:t>
      </w:r>
      <w:proofErr w:type="spellStart"/>
      <w:r w:rsidR="008B2C12" w:rsidRPr="00B0087C">
        <w:rPr>
          <w:rFonts w:hint="eastAsia"/>
          <w:sz w:val="22"/>
        </w:rPr>
        <w:t>buttom</w:t>
      </w:r>
      <w:proofErr w:type="spellEnd"/>
      <w:r w:rsidR="008B2C12" w:rsidRPr="00B0087C">
        <w:rPr>
          <w:rFonts w:hint="eastAsia"/>
          <w:sz w:val="22"/>
        </w:rPr>
        <w:t xml:space="preserve"> layer, over the channel to the next station and back up the hierarchy.OSI is nothing more but a conceptual framework so we can better understand complex interactions that are happening.</w:t>
      </w:r>
    </w:p>
    <w:p w:rsidR="0074551B" w:rsidRPr="0097782A" w:rsidRDefault="0074551B"/>
    <w:p w:rsidR="00006415" w:rsidRPr="00233DE2" w:rsidRDefault="0097782A">
      <w:pPr>
        <w:rPr>
          <w:b/>
          <w:color w:val="00B050"/>
        </w:rPr>
      </w:pPr>
      <w:r w:rsidRPr="00233DE2">
        <w:rPr>
          <w:rFonts w:hint="eastAsia"/>
          <w:b/>
          <w:color w:val="00B050"/>
        </w:rPr>
        <w:t xml:space="preserve">So the relation between Web </w:t>
      </w:r>
      <w:r w:rsidRPr="00233DE2">
        <w:rPr>
          <w:b/>
          <w:color w:val="00B050"/>
        </w:rPr>
        <w:t>service</w:t>
      </w:r>
      <w:r w:rsidRPr="00233DE2">
        <w:rPr>
          <w:rFonts w:hint="eastAsia"/>
          <w:b/>
          <w:color w:val="00B050"/>
        </w:rPr>
        <w:t xml:space="preserve"> and Socket is clear.</w:t>
      </w:r>
    </w:p>
    <w:p w:rsidR="00006415" w:rsidRPr="0074551B" w:rsidRDefault="00006415"/>
    <w:p w:rsidR="00006415" w:rsidRPr="00233DE2" w:rsidRDefault="00B0087C">
      <w:pPr>
        <w:rPr>
          <w:b/>
          <w:color w:val="FF0000"/>
          <w:sz w:val="22"/>
          <w:u w:val="single"/>
        </w:rPr>
      </w:pPr>
      <w:r w:rsidRPr="00233DE2">
        <w:rPr>
          <w:rFonts w:hint="eastAsia"/>
          <w:b/>
          <w:color w:val="FF0000"/>
          <w:sz w:val="22"/>
          <w:u w:val="single"/>
        </w:rPr>
        <w:t xml:space="preserve">Confliction of </w:t>
      </w:r>
      <w:r w:rsidR="00233DE2" w:rsidRPr="00233DE2">
        <w:rPr>
          <w:rFonts w:hint="eastAsia"/>
          <w:b/>
          <w:color w:val="FF0000"/>
          <w:sz w:val="22"/>
          <w:u w:val="single"/>
        </w:rPr>
        <w:t>server tools working on server</w:t>
      </w:r>
    </w:p>
    <w:p w:rsidR="00006415" w:rsidRPr="00233DE2" w:rsidRDefault="00233DE2">
      <w:pPr>
        <w:rPr>
          <w:b/>
          <w:color w:val="FF0000"/>
          <w:sz w:val="22"/>
        </w:rPr>
      </w:pPr>
      <w:r w:rsidRPr="00233DE2">
        <w:rPr>
          <w:rFonts w:hint="eastAsia"/>
          <w:b/>
          <w:color w:val="FF0000"/>
          <w:sz w:val="22"/>
        </w:rPr>
        <w:t xml:space="preserve">Existing RTP libraries, </w:t>
      </w:r>
      <w:r w:rsidRPr="00233DE2">
        <w:rPr>
          <w:b/>
          <w:color w:val="FF0000"/>
          <w:sz w:val="22"/>
        </w:rPr>
        <w:t>like</w:t>
      </w:r>
      <w:r w:rsidRPr="00233DE2">
        <w:rPr>
          <w:rFonts w:hint="eastAsia"/>
          <w:b/>
          <w:color w:val="FF0000"/>
          <w:sz w:val="22"/>
        </w:rPr>
        <w:t xml:space="preserve"> </w:t>
      </w:r>
      <w:proofErr w:type="spellStart"/>
      <w:r w:rsidRPr="00233DE2">
        <w:rPr>
          <w:rFonts w:hint="eastAsia"/>
          <w:b/>
          <w:color w:val="FF0000"/>
          <w:sz w:val="22"/>
        </w:rPr>
        <w:t>JRTPLib</w:t>
      </w:r>
      <w:proofErr w:type="spellEnd"/>
      <w:r w:rsidRPr="00233DE2">
        <w:rPr>
          <w:rFonts w:hint="eastAsia"/>
          <w:b/>
          <w:color w:val="FF0000"/>
          <w:sz w:val="22"/>
        </w:rPr>
        <w:t xml:space="preserve"> </w:t>
      </w:r>
      <w:r w:rsidRPr="00233DE2">
        <w:rPr>
          <w:b/>
          <w:color w:val="FF0000"/>
          <w:sz w:val="22"/>
        </w:rPr>
        <w:t>provides</w:t>
      </w:r>
      <w:r w:rsidRPr="00233DE2">
        <w:rPr>
          <w:rFonts w:hint="eastAsia"/>
          <w:b/>
          <w:color w:val="FF0000"/>
          <w:sz w:val="22"/>
        </w:rPr>
        <w:t xml:space="preserve"> an easy </w:t>
      </w:r>
      <w:r w:rsidRPr="00233DE2">
        <w:rPr>
          <w:b/>
          <w:color w:val="FF0000"/>
          <w:sz w:val="22"/>
        </w:rPr>
        <w:t>implementation</w:t>
      </w:r>
      <w:r w:rsidRPr="00233DE2">
        <w:rPr>
          <w:rFonts w:hint="eastAsia"/>
          <w:b/>
          <w:color w:val="FF0000"/>
          <w:sz w:val="22"/>
        </w:rPr>
        <w:t xml:space="preserve"> on the </w:t>
      </w:r>
      <w:r w:rsidRPr="00233DE2">
        <w:rPr>
          <w:b/>
          <w:color w:val="FF0000"/>
          <w:sz w:val="22"/>
        </w:rPr>
        <w:t>application</w:t>
      </w:r>
      <w:r w:rsidRPr="00233DE2">
        <w:rPr>
          <w:rFonts w:hint="eastAsia"/>
          <w:b/>
          <w:color w:val="FF0000"/>
          <w:sz w:val="22"/>
        </w:rPr>
        <w:t xml:space="preserve"> layer.</w:t>
      </w:r>
    </w:p>
    <w:p w:rsidR="00233DE2" w:rsidRPr="00233DE2" w:rsidRDefault="00233DE2">
      <w:pPr>
        <w:rPr>
          <w:b/>
          <w:color w:val="FF0000"/>
          <w:sz w:val="22"/>
        </w:rPr>
      </w:pPr>
      <w:r w:rsidRPr="00233DE2">
        <w:rPr>
          <w:rFonts w:hint="eastAsia"/>
          <w:b/>
          <w:color w:val="FF0000"/>
          <w:sz w:val="22"/>
        </w:rPr>
        <w:t xml:space="preserve">And socket works on abstract layer, connects </w:t>
      </w:r>
      <w:r w:rsidRPr="00233DE2">
        <w:rPr>
          <w:b/>
          <w:color w:val="FF0000"/>
          <w:sz w:val="22"/>
        </w:rPr>
        <w:t>application</w:t>
      </w:r>
      <w:r w:rsidRPr="00233DE2">
        <w:rPr>
          <w:rFonts w:hint="eastAsia"/>
          <w:b/>
          <w:color w:val="FF0000"/>
          <w:sz w:val="22"/>
        </w:rPr>
        <w:t xml:space="preserve"> </w:t>
      </w:r>
      <w:proofErr w:type="gramStart"/>
      <w:r w:rsidRPr="00233DE2">
        <w:rPr>
          <w:rFonts w:hint="eastAsia"/>
          <w:b/>
          <w:color w:val="FF0000"/>
          <w:sz w:val="22"/>
        </w:rPr>
        <w:t>layer(</w:t>
      </w:r>
      <w:proofErr w:type="gramEnd"/>
      <w:r w:rsidRPr="00233DE2">
        <w:rPr>
          <w:rFonts w:hint="eastAsia"/>
          <w:b/>
          <w:color w:val="FF0000"/>
          <w:sz w:val="22"/>
        </w:rPr>
        <w:t>=layer 7) and transports layer(=layer 4).</w:t>
      </w:r>
    </w:p>
    <w:p w:rsidR="00233DE2" w:rsidRDefault="00233DE2">
      <w:pPr>
        <w:rPr>
          <w:b/>
          <w:color w:val="FF0000"/>
          <w:sz w:val="22"/>
          <w:u w:val="single"/>
        </w:rPr>
      </w:pPr>
      <w:r w:rsidRPr="00233DE2">
        <w:rPr>
          <w:rFonts w:hint="eastAsia"/>
          <w:b/>
          <w:color w:val="FF0000"/>
          <w:sz w:val="22"/>
          <w:u w:val="single"/>
        </w:rPr>
        <w:t xml:space="preserve">So how could </w:t>
      </w:r>
      <w:r w:rsidRPr="00233DE2">
        <w:rPr>
          <w:b/>
          <w:color w:val="FF0000"/>
          <w:sz w:val="22"/>
          <w:u w:val="single"/>
        </w:rPr>
        <w:t>I</w:t>
      </w:r>
      <w:r w:rsidRPr="00233DE2">
        <w:rPr>
          <w:rFonts w:hint="eastAsia"/>
          <w:b/>
          <w:color w:val="FF0000"/>
          <w:sz w:val="22"/>
          <w:u w:val="single"/>
        </w:rPr>
        <w:t xml:space="preserve"> configure </w:t>
      </w:r>
      <w:proofErr w:type="spellStart"/>
      <w:r w:rsidRPr="00233DE2">
        <w:rPr>
          <w:rFonts w:hint="eastAsia"/>
          <w:b/>
          <w:color w:val="FF0000"/>
          <w:sz w:val="22"/>
          <w:u w:val="single"/>
        </w:rPr>
        <w:t>JRTPlib</w:t>
      </w:r>
      <w:proofErr w:type="spellEnd"/>
      <w:r w:rsidRPr="00233DE2">
        <w:rPr>
          <w:rFonts w:hint="eastAsia"/>
          <w:b/>
          <w:color w:val="FF0000"/>
          <w:sz w:val="22"/>
          <w:u w:val="single"/>
        </w:rPr>
        <w:t xml:space="preserve">? </w:t>
      </w:r>
      <w:proofErr w:type="gramStart"/>
      <w:r w:rsidRPr="00233DE2">
        <w:rPr>
          <w:rFonts w:hint="eastAsia"/>
          <w:b/>
          <w:color w:val="FF0000"/>
          <w:sz w:val="22"/>
          <w:u w:val="single"/>
        </w:rPr>
        <w:t>so</w:t>
      </w:r>
      <w:proofErr w:type="gramEnd"/>
      <w:r w:rsidRPr="00233DE2">
        <w:rPr>
          <w:rFonts w:hint="eastAsia"/>
          <w:b/>
          <w:color w:val="FF0000"/>
          <w:sz w:val="22"/>
          <w:u w:val="single"/>
        </w:rPr>
        <w:t xml:space="preserve"> that </w:t>
      </w:r>
      <w:r w:rsidRPr="00233DE2">
        <w:rPr>
          <w:b/>
          <w:color w:val="FF0000"/>
          <w:sz w:val="22"/>
          <w:u w:val="single"/>
        </w:rPr>
        <w:t>I</w:t>
      </w:r>
      <w:r w:rsidRPr="00233DE2">
        <w:rPr>
          <w:rFonts w:hint="eastAsia"/>
          <w:b/>
          <w:color w:val="FF0000"/>
          <w:sz w:val="22"/>
          <w:u w:val="single"/>
        </w:rPr>
        <w:t xml:space="preserve"> apply socket programming among it.</w:t>
      </w:r>
    </w:p>
    <w:p w:rsidR="00006415" w:rsidRPr="00233DE2" w:rsidRDefault="00006415"/>
    <w:p w:rsidR="00006415" w:rsidRDefault="00006415"/>
    <w:p w:rsidR="00006415" w:rsidRDefault="00006415"/>
    <w:p w:rsidR="00006415" w:rsidRPr="00133B97" w:rsidRDefault="00D330A9">
      <w:pPr>
        <w:rPr>
          <w:sz w:val="28"/>
          <w:rPrChange w:id="2" w:author="w80043458" w:date="2015-05-28T11:59:00Z">
            <w:rPr/>
          </w:rPrChange>
        </w:rPr>
      </w:pPr>
      <w:ins w:id="3" w:author="w80043458" w:date="2015-05-28T11:59:00Z">
        <w:r w:rsidRPr="00D330A9">
          <w:rPr>
            <w:sz w:val="28"/>
            <w:rPrChange w:id="4" w:author="w80043458" w:date="2015-05-28T11:59:00Z">
              <w:rPr/>
            </w:rPrChange>
          </w:rPr>
          <w:t>2015/5/28</w:t>
        </w:r>
      </w:ins>
    </w:p>
    <w:p w:rsidR="00006415" w:rsidRDefault="00133B97">
      <w:pPr>
        <w:rPr>
          <w:ins w:id="5" w:author="w80043458" w:date="2015-05-28T11:59:00Z"/>
        </w:rPr>
      </w:pPr>
      <w:proofErr w:type="gramStart"/>
      <w:ins w:id="6" w:author="w80043458" w:date="2015-05-28T11:59:00Z">
        <w:r>
          <w:rPr>
            <w:rFonts w:hint="eastAsia"/>
          </w:rPr>
          <w:t>Yesterday(</w:t>
        </w:r>
        <w:proofErr w:type="gramEnd"/>
        <w:r>
          <w:rPr>
            <w:rFonts w:hint="eastAsia"/>
          </w:rPr>
          <w:t>5.27)</w:t>
        </w:r>
        <w:r>
          <w:t>received</w:t>
        </w:r>
        <w:r>
          <w:rPr>
            <w:rFonts w:hint="eastAsia"/>
          </w:rPr>
          <w:t xml:space="preserve"> introduction of robot design form </w:t>
        </w:r>
        <w:proofErr w:type="spellStart"/>
        <w:r>
          <w:rPr>
            <w:rFonts w:hint="eastAsia"/>
          </w:rPr>
          <w:t>Florian,which</w:t>
        </w:r>
        <w:proofErr w:type="spellEnd"/>
        <w:r>
          <w:rPr>
            <w:rFonts w:hint="eastAsia"/>
          </w:rPr>
          <w:t xml:space="preserve"> is great helpful.</w:t>
        </w:r>
      </w:ins>
    </w:p>
    <w:p w:rsidR="00133B97" w:rsidRPr="00233DE2" w:rsidRDefault="00133B97"/>
    <w:p w:rsidR="00006415" w:rsidRDefault="005B31F1">
      <w:pPr>
        <w:rPr>
          <w:ins w:id="7" w:author="w80043458" w:date="2015-05-28T13:49:00Z"/>
        </w:rPr>
      </w:pPr>
      <w:ins w:id="8" w:author="w80043458" w:date="2015-05-28T13:51:00Z">
        <w:r>
          <w:rPr>
            <w:rFonts w:hint="eastAsia"/>
          </w:rPr>
          <w:t>Interface for robot control:</w:t>
        </w:r>
      </w:ins>
    </w:p>
    <w:tbl>
      <w:tblPr>
        <w:tblW w:w="0" w:type="auto"/>
        <w:tblBorders>
          <w:top w:val="nil"/>
          <w:left w:val="nil"/>
          <w:bottom w:val="nil"/>
          <w:right w:val="nil"/>
        </w:tblBorders>
        <w:tblLayout w:type="fixed"/>
        <w:tblLook w:val="0000"/>
        <w:tblPrChange w:id="9" w:author="w80043458" w:date="2015-05-28T13:50:00Z">
          <w:tblPr>
            <w:tblW w:w="0" w:type="auto"/>
            <w:tblBorders>
              <w:top w:val="nil"/>
              <w:left w:val="nil"/>
              <w:bottom w:val="nil"/>
              <w:right w:val="nil"/>
            </w:tblBorders>
            <w:tblLayout w:type="fixed"/>
            <w:tblLook w:val="0000"/>
          </w:tblPr>
        </w:tblPrChange>
      </w:tblPr>
      <w:tblGrid>
        <w:gridCol w:w="2153"/>
        <w:gridCol w:w="2153"/>
        <w:gridCol w:w="2153"/>
        <w:tblGridChange w:id="10">
          <w:tblGrid>
            <w:gridCol w:w="2466"/>
            <w:gridCol w:w="2466"/>
            <w:gridCol w:w="2466"/>
          </w:tblGrid>
        </w:tblGridChange>
      </w:tblGrid>
      <w:tr w:rsidR="005B31F1" w:rsidTr="005B31F1">
        <w:trPr>
          <w:trHeight w:val="65"/>
          <w:ins w:id="11" w:author="w80043458" w:date="2015-05-28T13:50:00Z"/>
          <w:trPrChange w:id="12" w:author="w80043458" w:date="2015-05-28T13:50:00Z">
            <w:trPr>
              <w:trHeight w:val="112"/>
            </w:trPr>
          </w:trPrChange>
        </w:trPr>
        <w:tc>
          <w:tcPr>
            <w:tcW w:w="2153" w:type="dxa"/>
            <w:tcPrChange w:id="13" w:author="w80043458" w:date="2015-05-28T13:50:00Z">
              <w:tcPr>
                <w:tcW w:w="2466" w:type="dxa"/>
              </w:tcPr>
            </w:tcPrChange>
          </w:tcPr>
          <w:p w:rsidR="005B31F1" w:rsidRDefault="005B31F1">
            <w:pPr>
              <w:pStyle w:val="Default"/>
              <w:rPr>
                <w:ins w:id="14" w:author="w80043458" w:date="2015-05-28T13:50:00Z"/>
                <w:sz w:val="23"/>
                <w:szCs w:val="23"/>
              </w:rPr>
            </w:pPr>
            <w:ins w:id="15" w:author="w80043458" w:date="2015-05-28T13:50:00Z">
              <w:r>
                <w:rPr>
                  <w:b/>
                  <w:bCs/>
                  <w:sz w:val="23"/>
                  <w:szCs w:val="23"/>
                </w:rPr>
                <w:lastRenderedPageBreak/>
                <w:t xml:space="preserve">Byte </w:t>
              </w:r>
            </w:ins>
          </w:p>
        </w:tc>
        <w:tc>
          <w:tcPr>
            <w:tcW w:w="2153" w:type="dxa"/>
            <w:tcPrChange w:id="16" w:author="w80043458" w:date="2015-05-28T13:50:00Z">
              <w:tcPr>
                <w:tcW w:w="2466" w:type="dxa"/>
              </w:tcPr>
            </w:tcPrChange>
          </w:tcPr>
          <w:p w:rsidR="005B31F1" w:rsidRDefault="005B31F1">
            <w:pPr>
              <w:pStyle w:val="Default"/>
              <w:rPr>
                <w:ins w:id="17" w:author="w80043458" w:date="2015-05-28T13:50:00Z"/>
                <w:sz w:val="23"/>
                <w:szCs w:val="23"/>
              </w:rPr>
            </w:pPr>
            <w:ins w:id="18" w:author="w80043458" w:date="2015-05-28T13:50:00Z">
              <w:r>
                <w:rPr>
                  <w:b/>
                  <w:bCs/>
                  <w:sz w:val="23"/>
                  <w:szCs w:val="23"/>
                </w:rPr>
                <w:t xml:space="preserve">Alias </w:t>
              </w:r>
            </w:ins>
          </w:p>
        </w:tc>
        <w:tc>
          <w:tcPr>
            <w:tcW w:w="2153" w:type="dxa"/>
            <w:tcPrChange w:id="19" w:author="w80043458" w:date="2015-05-28T13:50:00Z">
              <w:tcPr>
                <w:tcW w:w="2466" w:type="dxa"/>
              </w:tcPr>
            </w:tcPrChange>
          </w:tcPr>
          <w:p w:rsidR="005B31F1" w:rsidRDefault="005B31F1">
            <w:pPr>
              <w:pStyle w:val="Default"/>
              <w:rPr>
                <w:ins w:id="20" w:author="w80043458" w:date="2015-05-28T13:50:00Z"/>
                <w:sz w:val="23"/>
                <w:szCs w:val="23"/>
              </w:rPr>
            </w:pPr>
            <w:ins w:id="21" w:author="w80043458" w:date="2015-05-28T13:50:00Z">
              <w:r>
                <w:rPr>
                  <w:b/>
                  <w:bCs/>
                  <w:sz w:val="23"/>
                  <w:szCs w:val="23"/>
                </w:rPr>
                <w:t xml:space="preserve">Description </w:t>
              </w:r>
            </w:ins>
          </w:p>
        </w:tc>
      </w:tr>
      <w:tr w:rsidR="005B31F1" w:rsidTr="005B31F1">
        <w:trPr>
          <w:trHeight w:val="66"/>
          <w:ins w:id="22" w:author="w80043458" w:date="2015-05-28T13:50:00Z"/>
          <w:trPrChange w:id="23" w:author="w80043458" w:date="2015-05-28T13:50:00Z">
            <w:trPr>
              <w:trHeight w:val="113"/>
            </w:trPr>
          </w:trPrChange>
        </w:trPr>
        <w:tc>
          <w:tcPr>
            <w:tcW w:w="2153" w:type="dxa"/>
            <w:tcPrChange w:id="24" w:author="w80043458" w:date="2015-05-28T13:50:00Z">
              <w:tcPr>
                <w:tcW w:w="2466" w:type="dxa"/>
              </w:tcPr>
            </w:tcPrChange>
          </w:tcPr>
          <w:p w:rsidR="005B31F1" w:rsidRDefault="005B31F1">
            <w:pPr>
              <w:pStyle w:val="Default"/>
              <w:rPr>
                <w:ins w:id="25" w:author="w80043458" w:date="2015-05-28T13:50:00Z"/>
                <w:sz w:val="23"/>
                <w:szCs w:val="23"/>
              </w:rPr>
            </w:pPr>
            <w:ins w:id="26" w:author="w80043458" w:date="2015-05-28T13:50:00Z">
              <w:r>
                <w:rPr>
                  <w:b/>
                  <w:bCs/>
                  <w:sz w:val="23"/>
                  <w:szCs w:val="23"/>
                </w:rPr>
                <w:t xml:space="preserve">0 </w:t>
              </w:r>
            </w:ins>
          </w:p>
        </w:tc>
        <w:tc>
          <w:tcPr>
            <w:tcW w:w="2153" w:type="dxa"/>
            <w:tcPrChange w:id="27" w:author="w80043458" w:date="2015-05-28T13:50:00Z">
              <w:tcPr>
                <w:tcW w:w="2466" w:type="dxa"/>
              </w:tcPr>
            </w:tcPrChange>
          </w:tcPr>
          <w:p w:rsidR="005B31F1" w:rsidRDefault="005B31F1">
            <w:pPr>
              <w:pStyle w:val="Default"/>
              <w:rPr>
                <w:ins w:id="28" w:author="w80043458" w:date="2015-05-28T13:50:00Z"/>
                <w:sz w:val="23"/>
                <w:szCs w:val="23"/>
              </w:rPr>
            </w:pPr>
            <w:ins w:id="29" w:author="w80043458" w:date="2015-05-28T13:50:00Z">
              <w:r>
                <w:rPr>
                  <w:sz w:val="23"/>
                  <w:szCs w:val="23"/>
                </w:rPr>
                <w:t xml:space="preserve">VT_ID </w:t>
              </w:r>
            </w:ins>
          </w:p>
        </w:tc>
        <w:tc>
          <w:tcPr>
            <w:tcW w:w="2153" w:type="dxa"/>
            <w:tcPrChange w:id="30" w:author="w80043458" w:date="2015-05-28T13:50:00Z">
              <w:tcPr>
                <w:tcW w:w="2466" w:type="dxa"/>
              </w:tcPr>
            </w:tcPrChange>
          </w:tcPr>
          <w:p w:rsidR="005B31F1" w:rsidRDefault="005B31F1">
            <w:pPr>
              <w:pStyle w:val="Default"/>
              <w:rPr>
                <w:ins w:id="31" w:author="w80043458" w:date="2015-05-28T13:50:00Z"/>
                <w:sz w:val="22"/>
                <w:szCs w:val="22"/>
              </w:rPr>
            </w:pPr>
            <w:ins w:id="32" w:author="w80043458" w:date="2015-05-28T13:50:00Z">
              <w:r>
                <w:rPr>
                  <w:sz w:val="22"/>
                  <w:szCs w:val="22"/>
                </w:rPr>
                <w:t xml:space="preserve">Consecutive ID for every element in the list </w:t>
              </w:r>
            </w:ins>
          </w:p>
        </w:tc>
      </w:tr>
      <w:tr w:rsidR="005B31F1" w:rsidTr="005B31F1">
        <w:trPr>
          <w:trHeight w:val="65"/>
          <w:ins w:id="33" w:author="w80043458" w:date="2015-05-28T13:50:00Z"/>
          <w:trPrChange w:id="34" w:author="w80043458" w:date="2015-05-28T13:50:00Z">
            <w:trPr>
              <w:trHeight w:val="112"/>
            </w:trPr>
          </w:trPrChange>
        </w:trPr>
        <w:tc>
          <w:tcPr>
            <w:tcW w:w="2153" w:type="dxa"/>
            <w:tcPrChange w:id="35" w:author="w80043458" w:date="2015-05-28T13:50:00Z">
              <w:tcPr>
                <w:tcW w:w="2466" w:type="dxa"/>
              </w:tcPr>
            </w:tcPrChange>
          </w:tcPr>
          <w:p w:rsidR="005B31F1" w:rsidRDefault="005B31F1">
            <w:pPr>
              <w:pStyle w:val="Default"/>
              <w:rPr>
                <w:ins w:id="36" w:author="w80043458" w:date="2015-05-28T13:50:00Z"/>
                <w:sz w:val="23"/>
                <w:szCs w:val="23"/>
              </w:rPr>
            </w:pPr>
            <w:ins w:id="37" w:author="w80043458" w:date="2015-05-28T13:50:00Z">
              <w:r>
                <w:rPr>
                  <w:b/>
                  <w:bCs/>
                  <w:sz w:val="23"/>
                  <w:szCs w:val="23"/>
                </w:rPr>
                <w:t xml:space="preserve">1 </w:t>
              </w:r>
            </w:ins>
          </w:p>
        </w:tc>
        <w:tc>
          <w:tcPr>
            <w:tcW w:w="2153" w:type="dxa"/>
            <w:tcPrChange w:id="38" w:author="w80043458" w:date="2015-05-28T13:50:00Z">
              <w:tcPr>
                <w:tcW w:w="2466" w:type="dxa"/>
              </w:tcPr>
            </w:tcPrChange>
          </w:tcPr>
          <w:p w:rsidR="005B31F1" w:rsidRDefault="005B31F1">
            <w:pPr>
              <w:pStyle w:val="Default"/>
              <w:rPr>
                <w:ins w:id="39" w:author="w80043458" w:date="2015-05-28T13:50:00Z"/>
                <w:sz w:val="23"/>
                <w:szCs w:val="23"/>
              </w:rPr>
            </w:pPr>
            <w:ins w:id="40" w:author="w80043458" w:date="2015-05-28T13:50:00Z">
              <w:r>
                <w:rPr>
                  <w:sz w:val="23"/>
                  <w:szCs w:val="23"/>
                </w:rPr>
                <w:t xml:space="preserve">VT_TYPE </w:t>
              </w:r>
            </w:ins>
          </w:p>
        </w:tc>
        <w:tc>
          <w:tcPr>
            <w:tcW w:w="2153" w:type="dxa"/>
            <w:tcPrChange w:id="41" w:author="w80043458" w:date="2015-05-28T13:50:00Z">
              <w:tcPr>
                <w:tcW w:w="2466" w:type="dxa"/>
              </w:tcPr>
            </w:tcPrChange>
          </w:tcPr>
          <w:p w:rsidR="005B31F1" w:rsidRDefault="005B31F1">
            <w:pPr>
              <w:pStyle w:val="Default"/>
              <w:rPr>
                <w:ins w:id="42" w:author="w80043458" w:date="2015-05-28T13:50:00Z"/>
                <w:sz w:val="23"/>
                <w:szCs w:val="23"/>
              </w:rPr>
            </w:pPr>
            <w:ins w:id="43" w:author="w80043458" w:date="2015-05-28T13:50:00Z">
              <w:r>
                <w:rPr>
                  <w:sz w:val="23"/>
                  <w:szCs w:val="23"/>
                </w:rPr>
                <w:t xml:space="preserve">Type of object </w:t>
              </w:r>
            </w:ins>
          </w:p>
        </w:tc>
      </w:tr>
      <w:tr w:rsidR="005B31F1" w:rsidTr="005B31F1">
        <w:trPr>
          <w:trHeight w:val="65"/>
          <w:ins w:id="44" w:author="w80043458" w:date="2015-05-28T13:50:00Z"/>
          <w:trPrChange w:id="45" w:author="w80043458" w:date="2015-05-28T13:50:00Z">
            <w:trPr>
              <w:trHeight w:val="112"/>
            </w:trPr>
          </w:trPrChange>
        </w:trPr>
        <w:tc>
          <w:tcPr>
            <w:tcW w:w="2153" w:type="dxa"/>
            <w:tcPrChange w:id="46" w:author="w80043458" w:date="2015-05-28T13:50:00Z">
              <w:tcPr>
                <w:tcW w:w="2466" w:type="dxa"/>
              </w:tcPr>
            </w:tcPrChange>
          </w:tcPr>
          <w:p w:rsidR="005B31F1" w:rsidRDefault="005B31F1">
            <w:pPr>
              <w:pStyle w:val="Default"/>
              <w:rPr>
                <w:ins w:id="47" w:author="w80043458" w:date="2015-05-28T13:50:00Z"/>
                <w:sz w:val="23"/>
                <w:szCs w:val="23"/>
              </w:rPr>
            </w:pPr>
            <w:ins w:id="48" w:author="w80043458" w:date="2015-05-28T13:50:00Z">
              <w:r>
                <w:rPr>
                  <w:b/>
                  <w:bCs/>
                  <w:sz w:val="23"/>
                  <w:szCs w:val="23"/>
                </w:rPr>
                <w:t xml:space="preserve">2,3 </w:t>
              </w:r>
            </w:ins>
          </w:p>
        </w:tc>
        <w:tc>
          <w:tcPr>
            <w:tcW w:w="2153" w:type="dxa"/>
            <w:tcPrChange w:id="49" w:author="w80043458" w:date="2015-05-28T13:50:00Z">
              <w:tcPr>
                <w:tcW w:w="2466" w:type="dxa"/>
              </w:tcPr>
            </w:tcPrChange>
          </w:tcPr>
          <w:p w:rsidR="005B31F1" w:rsidRDefault="005B31F1">
            <w:pPr>
              <w:pStyle w:val="Default"/>
              <w:rPr>
                <w:ins w:id="50" w:author="w80043458" w:date="2015-05-28T13:50:00Z"/>
                <w:sz w:val="23"/>
                <w:szCs w:val="23"/>
              </w:rPr>
            </w:pPr>
            <w:ins w:id="51" w:author="w80043458" w:date="2015-05-28T13:50:00Z">
              <w:r>
                <w:rPr>
                  <w:sz w:val="23"/>
                  <w:szCs w:val="23"/>
                </w:rPr>
                <w:t xml:space="preserve">VT_X1 </w:t>
              </w:r>
            </w:ins>
          </w:p>
        </w:tc>
        <w:tc>
          <w:tcPr>
            <w:tcW w:w="2153" w:type="dxa"/>
            <w:tcPrChange w:id="52" w:author="w80043458" w:date="2015-05-28T13:50:00Z">
              <w:tcPr>
                <w:tcW w:w="2466" w:type="dxa"/>
              </w:tcPr>
            </w:tcPrChange>
          </w:tcPr>
          <w:p w:rsidR="005B31F1" w:rsidRDefault="005B31F1">
            <w:pPr>
              <w:pStyle w:val="Default"/>
              <w:rPr>
                <w:ins w:id="53" w:author="w80043458" w:date="2015-05-28T13:50:00Z"/>
                <w:sz w:val="23"/>
                <w:szCs w:val="23"/>
              </w:rPr>
            </w:pPr>
            <w:ins w:id="54" w:author="w80043458" w:date="2015-05-28T13:50:00Z">
              <w:r>
                <w:rPr>
                  <w:sz w:val="23"/>
                  <w:szCs w:val="23"/>
                </w:rPr>
                <w:t xml:space="preserve">Parameter 1 (Function Depending on VT_TYPE) </w:t>
              </w:r>
            </w:ins>
          </w:p>
        </w:tc>
      </w:tr>
      <w:tr w:rsidR="005B31F1" w:rsidTr="005B31F1">
        <w:trPr>
          <w:trHeight w:val="65"/>
          <w:ins w:id="55" w:author="w80043458" w:date="2015-05-28T13:50:00Z"/>
          <w:trPrChange w:id="56" w:author="w80043458" w:date="2015-05-28T13:50:00Z">
            <w:trPr>
              <w:trHeight w:val="112"/>
            </w:trPr>
          </w:trPrChange>
        </w:trPr>
        <w:tc>
          <w:tcPr>
            <w:tcW w:w="2153" w:type="dxa"/>
            <w:tcPrChange w:id="57" w:author="w80043458" w:date="2015-05-28T13:50:00Z">
              <w:tcPr>
                <w:tcW w:w="2466" w:type="dxa"/>
              </w:tcPr>
            </w:tcPrChange>
          </w:tcPr>
          <w:p w:rsidR="005B31F1" w:rsidRDefault="005B31F1">
            <w:pPr>
              <w:pStyle w:val="Default"/>
              <w:rPr>
                <w:ins w:id="58" w:author="w80043458" w:date="2015-05-28T13:50:00Z"/>
                <w:sz w:val="23"/>
                <w:szCs w:val="23"/>
              </w:rPr>
            </w:pPr>
            <w:ins w:id="59" w:author="w80043458" w:date="2015-05-28T13:50:00Z">
              <w:r>
                <w:rPr>
                  <w:b/>
                  <w:bCs/>
                  <w:sz w:val="23"/>
                  <w:szCs w:val="23"/>
                </w:rPr>
                <w:t xml:space="preserve">4,5 </w:t>
              </w:r>
            </w:ins>
          </w:p>
        </w:tc>
        <w:tc>
          <w:tcPr>
            <w:tcW w:w="2153" w:type="dxa"/>
            <w:tcPrChange w:id="60" w:author="w80043458" w:date="2015-05-28T13:50:00Z">
              <w:tcPr>
                <w:tcW w:w="2466" w:type="dxa"/>
              </w:tcPr>
            </w:tcPrChange>
          </w:tcPr>
          <w:p w:rsidR="005B31F1" w:rsidRDefault="005B31F1">
            <w:pPr>
              <w:pStyle w:val="Default"/>
              <w:rPr>
                <w:ins w:id="61" w:author="w80043458" w:date="2015-05-28T13:50:00Z"/>
                <w:sz w:val="23"/>
                <w:szCs w:val="23"/>
              </w:rPr>
            </w:pPr>
            <w:ins w:id="62" w:author="w80043458" w:date="2015-05-28T13:50:00Z">
              <w:r>
                <w:rPr>
                  <w:sz w:val="23"/>
                  <w:szCs w:val="23"/>
                </w:rPr>
                <w:t xml:space="preserve">VT_Y1 </w:t>
              </w:r>
            </w:ins>
          </w:p>
        </w:tc>
        <w:tc>
          <w:tcPr>
            <w:tcW w:w="2153" w:type="dxa"/>
            <w:tcPrChange w:id="63" w:author="w80043458" w:date="2015-05-28T13:50:00Z">
              <w:tcPr>
                <w:tcW w:w="2466" w:type="dxa"/>
              </w:tcPr>
            </w:tcPrChange>
          </w:tcPr>
          <w:p w:rsidR="005B31F1" w:rsidRDefault="005B31F1">
            <w:pPr>
              <w:pStyle w:val="Default"/>
              <w:rPr>
                <w:ins w:id="64" w:author="w80043458" w:date="2015-05-28T13:50:00Z"/>
                <w:sz w:val="23"/>
                <w:szCs w:val="23"/>
              </w:rPr>
            </w:pPr>
            <w:ins w:id="65" w:author="w80043458" w:date="2015-05-28T13:50:00Z">
              <w:r>
                <w:rPr>
                  <w:sz w:val="23"/>
                  <w:szCs w:val="23"/>
                </w:rPr>
                <w:t xml:space="preserve">Parameter 2 (Function Depending on VT_TYPE) </w:t>
              </w:r>
            </w:ins>
          </w:p>
        </w:tc>
      </w:tr>
      <w:tr w:rsidR="005B31F1" w:rsidTr="005B31F1">
        <w:trPr>
          <w:trHeight w:val="65"/>
          <w:ins w:id="66" w:author="w80043458" w:date="2015-05-28T13:50:00Z"/>
          <w:trPrChange w:id="67" w:author="w80043458" w:date="2015-05-28T13:50:00Z">
            <w:trPr>
              <w:trHeight w:val="112"/>
            </w:trPr>
          </w:trPrChange>
        </w:trPr>
        <w:tc>
          <w:tcPr>
            <w:tcW w:w="2153" w:type="dxa"/>
            <w:tcPrChange w:id="68" w:author="w80043458" w:date="2015-05-28T13:50:00Z">
              <w:tcPr>
                <w:tcW w:w="2466" w:type="dxa"/>
              </w:tcPr>
            </w:tcPrChange>
          </w:tcPr>
          <w:p w:rsidR="005B31F1" w:rsidRDefault="005B31F1">
            <w:pPr>
              <w:pStyle w:val="Default"/>
              <w:rPr>
                <w:ins w:id="69" w:author="w80043458" w:date="2015-05-28T13:50:00Z"/>
                <w:sz w:val="23"/>
                <w:szCs w:val="23"/>
              </w:rPr>
            </w:pPr>
            <w:ins w:id="70" w:author="w80043458" w:date="2015-05-28T13:50:00Z">
              <w:r>
                <w:rPr>
                  <w:b/>
                  <w:bCs/>
                  <w:sz w:val="23"/>
                  <w:szCs w:val="23"/>
                </w:rPr>
                <w:t xml:space="preserve">6,7 </w:t>
              </w:r>
            </w:ins>
          </w:p>
        </w:tc>
        <w:tc>
          <w:tcPr>
            <w:tcW w:w="2153" w:type="dxa"/>
            <w:tcPrChange w:id="71" w:author="w80043458" w:date="2015-05-28T13:50:00Z">
              <w:tcPr>
                <w:tcW w:w="2466" w:type="dxa"/>
              </w:tcPr>
            </w:tcPrChange>
          </w:tcPr>
          <w:p w:rsidR="005B31F1" w:rsidRDefault="005B31F1">
            <w:pPr>
              <w:pStyle w:val="Default"/>
              <w:rPr>
                <w:ins w:id="72" w:author="w80043458" w:date="2015-05-28T13:50:00Z"/>
                <w:sz w:val="23"/>
                <w:szCs w:val="23"/>
              </w:rPr>
            </w:pPr>
            <w:ins w:id="73" w:author="w80043458" w:date="2015-05-28T13:50:00Z">
              <w:r>
                <w:rPr>
                  <w:sz w:val="23"/>
                  <w:szCs w:val="23"/>
                </w:rPr>
                <w:t xml:space="preserve">VT_X2 </w:t>
              </w:r>
            </w:ins>
          </w:p>
        </w:tc>
        <w:tc>
          <w:tcPr>
            <w:tcW w:w="2153" w:type="dxa"/>
            <w:tcPrChange w:id="74" w:author="w80043458" w:date="2015-05-28T13:50:00Z">
              <w:tcPr>
                <w:tcW w:w="2466" w:type="dxa"/>
              </w:tcPr>
            </w:tcPrChange>
          </w:tcPr>
          <w:p w:rsidR="005B31F1" w:rsidRDefault="005B31F1">
            <w:pPr>
              <w:pStyle w:val="Default"/>
              <w:rPr>
                <w:ins w:id="75" w:author="w80043458" w:date="2015-05-28T13:50:00Z"/>
                <w:sz w:val="23"/>
                <w:szCs w:val="23"/>
              </w:rPr>
            </w:pPr>
            <w:ins w:id="76" w:author="w80043458" w:date="2015-05-28T13:50:00Z">
              <w:r>
                <w:rPr>
                  <w:sz w:val="23"/>
                  <w:szCs w:val="23"/>
                </w:rPr>
                <w:t xml:space="preserve">Parameter 3 (Function Depending on VT_TYPE) </w:t>
              </w:r>
            </w:ins>
          </w:p>
        </w:tc>
      </w:tr>
      <w:tr w:rsidR="005B31F1" w:rsidTr="005B31F1">
        <w:trPr>
          <w:trHeight w:val="74"/>
          <w:ins w:id="77" w:author="w80043458" w:date="2015-05-28T13:50:00Z"/>
          <w:trPrChange w:id="78" w:author="w80043458" w:date="2015-05-28T13:52:00Z">
            <w:trPr>
              <w:trHeight w:val="112"/>
            </w:trPr>
          </w:trPrChange>
        </w:trPr>
        <w:tc>
          <w:tcPr>
            <w:tcW w:w="2153" w:type="dxa"/>
            <w:tcPrChange w:id="79" w:author="w80043458" w:date="2015-05-28T13:52:00Z">
              <w:tcPr>
                <w:tcW w:w="2466" w:type="dxa"/>
              </w:tcPr>
            </w:tcPrChange>
          </w:tcPr>
          <w:p w:rsidR="005B31F1" w:rsidRDefault="005B31F1">
            <w:pPr>
              <w:pStyle w:val="Default"/>
              <w:rPr>
                <w:ins w:id="80" w:author="w80043458" w:date="2015-05-28T13:50:00Z"/>
                <w:sz w:val="23"/>
                <w:szCs w:val="23"/>
              </w:rPr>
            </w:pPr>
            <w:ins w:id="81" w:author="w80043458" w:date="2015-05-28T13:50:00Z">
              <w:r>
                <w:rPr>
                  <w:b/>
                  <w:bCs/>
                  <w:sz w:val="23"/>
                  <w:szCs w:val="23"/>
                </w:rPr>
                <w:t xml:space="preserve">8,9 </w:t>
              </w:r>
            </w:ins>
          </w:p>
        </w:tc>
        <w:tc>
          <w:tcPr>
            <w:tcW w:w="2153" w:type="dxa"/>
            <w:tcPrChange w:id="82" w:author="w80043458" w:date="2015-05-28T13:52:00Z">
              <w:tcPr>
                <w:tcW w:w="2466" w:type="dxa"/>
              </w:tcPr>
            </w:tcPrChange>
          </w:tcPr>
          <w:p w:rsidR="005B31F1" w:rsidRDefault="005B31F1">
            <w:pPr>
              <w:pStyle w:val="Default"/>
              <w:rPr>
                <w:ins w:id="83" w:author="w80043458" w:date="2015-05-28T13:50:00Z"/>
                <w:sz w:val="23"/>
                <w:szCs w:val="23"/>
              </w:rPr>
            </w:pPr>
            <w:ins w:id="84" w:author="w80043458" w:date="2015-05-28T13:50:00Z">
              <w:r>
                <w:rPr>
                  <w:sz w:val="23"/>
                  <w:szCs w:val="23"/>
                </w:rPr>
                <w:t xml:space="preserve">VT_Y2 </w:t>
              </w:r>
            </w:ins>
          </w:p>
        </w:tc>
        <w:tc>
          <w:tcPr>
            <w:tcW w:w="2153" w:type="dxa"/>
            <w:tcPrChange w:id="85" w:author="w80043458" w:date="2015-05-28T13:52:00Z">
              <w:tcPr>
                <w:tcW w:w="2466" w:type="dxa"/>
              </w:tcPr>
            </w:tcPrChange>
          </w:tcPr>
          <w:p w:rsidR="005B31F1" w:rsidRDefault="005B31F1">
            <w:pPr>
              <w:pStyle w:val="Default"/>
              <w:rPr>
                <w:ins w:id="86" w:author="w80043458" w:date="2015-05-28T13:50:00Z"/>
                <w:sz w:val="23"/>
                <w:szCs w:val="23"/>
              </w:rPr>
            </w:pPr>
            <w:ins w:id="87" w:author="w80043458" w:date="2015-05-28T13:50:00Z">
              <w:r>
                <w:rPr>
                  <w:sz w:val="23"/>
                  <w:szCs w:val="23"/>
                </w:rPr>
                <w:t xml:space="preserve">Parameter 4 (Function Depending on VT_TYPE) </w:t>
              </w:r>
            </w:ins>
          </w:p>
        </w:tc>
      </w:tr>
    </w:tbl>
    <w:p w:rsidR="005B31F1" w:rsidRPr="005B31F1" w:rsidRDefault="005B31F1">
      <w:pPr>
        <w:rPr>
          <w:ins w:id="88" w:author="w80043458" w:date="2015-05-28T13:49:00Z"/>
        </w:rPr>
      </w:pPr>
    </w:p>
    <w:p w:rsidR="005B31F1" w:rsidRDefault="005B31F1"/>
    <w:p w:rsidR="00006415" w:rsidRDefault="005B31F1">
      <w:pPr>
        <w:rPr>
          <w:ins w:id="89" w:author="w80043458" w:date="2015-05-28T13:50:00Z"/>
        </w:rPr>
      </w:pPr>
      <w:ins w:id="90" w:author="w80043458" w:date="2015-05-28T13:50:00Z">
        <w:r>
          <w:rPr>
            <w:rFonts w:hint="eastAsia"/>
          </w:rPr>
          <w:t>C++ Programming in Linux</w:t>
        </w:r>
      </w:ins>
      <w:ins w:id="91" w:author="w80043458" w:date="2015-05-28T13:52:00Z">
        <w:r>
          <w:rPr>
            <w:rFonts w:hint="eastAsia"/>
          </w:rPr>
          <w:t>:</w:t>
        </w:r>
      </w:ins>
    </w:p>
    <w:p w:rsidR="005B31F1" w:rsidRDefault="005B31F1">
      <w:pPr>
        <w:rPr>
          <w:ins w:id="92" w:author="w80043458" w:date="2015-06-02T17:59:00Z"/>
        </w:rPr>
      </w:pPr>
      <w:proofErr w:type="gramStart"/>
      <w:ins w:id="93" w:author="w80043458" w:date="2015-05-28T13:51:00Z">
        <w:r>
          <w:rPr>
            <w:rFonts w:hint="eastAsia"/>
          </w:rPr>
          <w:t>GCC(</w:t>
        </w:r>
        <w:proofErr w:type="gramEnd"/>
        <w:r>
          <w:rPr>
            <w:rFonts w:hint="eastAsia"/>
          </w:rPr>
          <w:t>GNU Complier Collection)</w:t>
        </w:r>
      </w:ins>
    </w:p>
    <w:p w:rsidR="00D96885" w:rsidRDefault="00D96885">
      <w:pPr>
        <w:rPr>
          <w:ins w:id="94" w:author="w80043458" w:date="2015-06-02T17:59:00Z"/>
        </w:rPr>
      </w:pPr>
      <w:ins w:id="95" w:author="w80043458" w:date="2015-06-02T17:59:00Z">
        <w:r>
          <w:t>W</w:t>
        </w:r>
        <w:r>
          <w:rPr>
            <w:rFonts w:hint="eastAsia"/>
          </w:rPr>
          <w:t xml:space="preserve">ill be </w:t>
        </w:r>
        <w:proofErr w:type="gramStart"/>
        <w:r>
          <w:rPr>
            <w:rFonts w:hint="eastAsia"/>
          </w:rPr>
          <w:t>discuss</w:t>
        </w:r>
        <w:proofErr w:type="gramEnd"/>
        <w:r>
          <w:rPr>
            <w:rFonts w:hint="eastAsia"/>
          </w:rPr>
          <w:t xml:space="preserve"> later.</w:t>
        </w:r>
      </w:ins>
    </w:p>
    <w:p w:rsidR="00D96885" w:rsidRDefault="00D96885">
      <w:pPr>
        <w:rPr>
          <w:ins w:id="96" w:author="w80043458" w:date="2015-06-02T17:59:00Z"/>
        </w:rPr>
      </w:pPr>
    </w:p>
    <w:p w:rsidR="00D96885" w:rsidRPr="00D96885" w:rsidRDefault="00D330A9">
      <w:pPr>
        <w:rPr>
          <w:ins w:id="97" w:author="w80043458" w:date="2015-06-02T17:59:00Z"/>
          <w:sz w:val="28"/>
          <w:rPrChange w:id="98" w:author="w80043458" w:date="2015-06-02T18:00:00Z">
            <w:rPr>
              <w:ins w:id="99" w:author="w80043458" w:date="2015-06-02T17:59:00Z"/>
            </w:rPr>
          </w:rPrChange>
        </w:rPr>
      </w:pPr>
      <w:ins w:id="100" w:author="w80043458" w:date="2015-06-02T18:00:00Z">
        <w:r w:rsidRPr="00D330A9">
          <w:rPr>
            <w:sz w:val="28"/>
            <w:rPrChange w:id="101" w:author="w80043458" w:date="2015-06-02T18:00:00Z">
              <w:rPr/>
            </w:rPrChange>
          </w:rPr>
          <w:t>6/2/2015</w:t>
        </w:r>
      </w:ins>
    </w:p>
    <w:p w:rsidR="00D96885" w:rsidRDefault="00D96885">
      <w:pPr>
        <w:rPr>
          <w:ins w:id="102" w:author="w80043458" w:date="2015-06-02T18:01:00Z"/>
        </w:rPr>
      </w:pPr>
      <w:ins w:id="103" w:author="w80043458" w:date="2015-06-02T18:00:00Z">
        <w:r>
          <w:rPr>
            <w:rFonts w:hint="eastAsia"/>
          </w:rPr>
          <w:t>Client will be design by c#.</w:t>
        </w:r>
      </w:ins>
    </w:p>
    <w:p w:rsidR="00D96885" w:rsidRDefault="00D96885">
      <w:pPr>
        <w:rPr>
          <w:ins w:id="104" w:author="w80043458" w:date="2015-06-02T18:01:00Z"/>
        </w:rPr>
      </w:pPr>
      <w:ins w:id="105" w:author="w80043458" w:date="2015-06-02T18:01:00Z">
        <w:r>
          <w:rPr>
            <w:rFonts w:hint="eastAsia"/>
          </w:rPr>
          <w:t>Advance:</w:t>
        </w:r>
      </w:ins>
    </w:p>
    <w:p w:rsidR="00D96885" w:rsidRDefault="00D96885">
      <w:pPr>
        <w:rPr>
          <w:ins w:id="106" w:author="w80043458" w:date="2015-06-02T18:01:00Z"/>
        </w:rPr>
      </w:pPr>
      <w:ins w:id="107" w:author="w80043458" w:date="2015-06-02T18:01:00Z">
        <w:r>
          <w:rPr>
            <w:rFonts w:hint="eastAsia"/>
          </w:rPr>
          <w:tab/>
          <w:t>.</w:t>
        </w:r>
        <w:proofErr w:type="spellStart"/>
        <w:r>
          <w:rPr>
            <w:rFonts w:hint="eastAsia"/>
          </w:rPr>
          <w:t>Net.Socket</w:t>
        </w:r>
        <w:proofErr w:type="spellEnd"/>
        <w:r>
          <w:rPr>
            <w:rFonts w:hint="eastAsia"/>
          </w:rPr>
          <w:t xml:space="preserve"> has been perfectly encapsulated.</w:t>
        </w:r>
      </w:ins>
    </w:p>
    <w:p w:rsidR="00D96885" w:rsidRDefault="00D96885">
      <w:pPr>
        <w:rPr>
          <w:ins w:id="108" w:author="w80043458" w:date="2015-06-02T18:02:00Z"/>
        </w:rPr>
      </w:pPr>
      <w:ins w:id="109" w:author="w80043458" w:date="2015-06-02T18:01:00Z">
        <w:r>
          <w:rPr>
            <w:rFonts w:hint="eastAsia"/>
          </w:rPr>
          <w:tab/>
          <w:t xml:space="preserve">Form design is </w:t>
        </w:r>
      </w:ins>
      <w:ins w:id="110" w:author="w80043458" w:date="2015-06-02T18:02:00Z">
        <w:r>
          <w:t>easily</w:t>
        </w:r>
      </w:ins>
      <w:ins w:id="111" w:author="w80043458" w:date="2015-06-02T18:01:00Z">
        <w:r>
          <w:rPr>
            <w:rFonts w:hint="eastAsia"/>
          </w:rPr>
          <w:t xml:space="preserve"> </w:t>
        </w:r>
      </w:ins>
      <w:ins w:id="112" w:author="w80043458" w:date="2015-06-02T18:02:00Z">
        <w:r>
          <w:t>implemented</w:t>
        </w:r>
        <w:r>
          <w:rPr>
            <w:rFonts w:hint="eastAsia"/>
          </w:rPr>
          <w:t>.</w:t>
        </w:r>
      </w:ins>
    </w:p>
    <w:p w:rsidR="00D96885" w:rsidRDefault="00D96885">
      <w:pPr>
        <w:rPr>
          <w:ins w:id="113" w:author="w80043458" w:date="2015-06-02T18:00:00Z"/>
        </w:rPr>
      </w:pPr>
    </w:p>
    <w:p w:rsidR="00D96885" w:rsidRDefault="00D96885">
      <w:pPr>
        <w:rPr>
          <w:ins w:id="114" w:author="w80043458" w:date="2015-06-02T18:03:00Z"/>
        </w:rPr>
      </w:pPr>
      <w:ins w:id="115" w:author="w80043458" w:date="2015-06-02T18:00:00Z">
        <w:r>
          <w:rPr>
            <w:rFonts w:hint="eastAsia"/>
          </w:rPr>
          <w:t>Windows</w:t>
        </w:r>
      </w:ins>
      <w:ins w:id="116" w:author="w80043458" w:date="2015-06-02T18:03:00Z">
        <w:r>
          <w:rPr>
            <w:rFonts w:hint="eastAsia"/>
          </w:rPr>
          <w:t xml:space="preserve"> </w:t>
        </w:r>
        <w:proofErr w:type="gramStart"/>
        <w:r>
          <w:rPr>
            <w:rFonts w:hint="eastAsia"/>
          </w:rPr>
          <w:t>form</w:t>
        </w:r>
      </w:ins>
      <w:ins w:id="117" w:author="w80043458" w:date="2015-06-02T18:05:00Z">
        <w:r>
          <w:rPr>
            <w:rFonts w:hint="eastAsia"/>
          </w:rPr>
          <w:t xml:space="preserve"> </w:t>
        </w:r>
      </w:ins>
      <w:ins w:id="118" w:author="w80043458" w:date="2015-06-02T18:03:00Z">
        <w:r>
          <w:t>”</w:t>
        </w:r>
        <w:proofErr w:type="gramEnd"/>
        <w:r>
          <w:rPr>
            <w:rFonts w:hint="eastAsia"/>
          </w:rPr>
          <w:t xml:space="preserve">client </w:t>
        </w:r>
        <w:r>
          <w:t>”</w:t>
        </w:r>
        <w:r>
          <w:rPr>
            <w:rFonts w:hint="eastAsia"/>
          </w:rPr>
          <w:t>is initially designed as follows:</w:t>
        </w:r>
      </w:ins>
    </w:p>
    <w:p w:rsidR="00D96885" w:rsidRDefault="00236696">
      <w:pPr>
        <w:rPr>
          <w:ins w:id="119" w:author="w80043458" w:date="2015-06-02T18:04:00Z"/>
        </w:rPr>
      </w:pPr>
      <w:ins w:id="120" w:author="w80043458" w:date="2015-06-02T18:03:00Z">
        <w:r>
          <w:rPr>
            <w:noProof/>
          </w:rPr>
          <w:drawing>
            <wp:inline distT="0" distB="0" distL="0" distR="0">
              <wp:extent cx="2128928" cy="1833474"/>
              <wp:effectExtent l="19050" t="0" r="467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129514" cy="1833979"/>
                      </a:xfrm>
                      <a:prstGeom prst="rect">
                        <a:avLst/>
                      </a:prstGeom>
                      <a:noFill/>
                      <a:ln w="9525">
                        <a:noFill/>
                        <a:miter lim="800000"/>
                        <a:headEnd/>
                        <a:tailEnd/>
                      </a:ln>
                    </pic:spPr>
                  </pic:pic>
                </a:graphicData>
              </a:graphic>
            </wp:inline>
          </w:drawing>
        </w:r>
      </w:ins>
    </w:p>
    <w:p w:rsidR="00D96885" w:rsidRDefault="00D96885">
      <w:pPr>
        <w:rPr>
          <w:ins w:id="121" w:author="w80043458" w:date="2015-06-02T18:11:00Z"/>
        </w:rPr>
      </w:pPr>
      <w:ins w:id="122" w:author="w80043458" w:date="2015-06-02T18:04:00Z">
        <w:r>
          <w:rPr>
            <w:rFonts w:hint="eastAsia"/>
          </w:rPr>
          <w:lastRenderedPageBreak/>
          <w:t>Note about socket programming on .Net platform.</w:t>
        </w:r>
      </w:ins>
    </w:p>
    <w:p w:rsidR="00D96885" w:rsidRDefault="00D96885">
      <w:pPr>
        <w:rPr>
          <w:ins w:id="123" w:author="w80043458" w:date="2015-06-02T18:04:00Z"/>
        </w:rPr>
      </w:pPr>
    </w:p>
    <w:p w:rsidR="00000000" w:rsidRDefault="00D96885">
      <w:pPr>
        <w:pStyle w:val="ae"/>
        <w:numPr>
          <w:ilvl w:val="0"/>
          <w:numId w:val="1"/>
        </w:numPr>
        <w:ind w:firstLineChars="0"/>
        <w:rPr>
          <w:ins w:id="124" w:author="w80043458" w:date="2015-06-02T18:11:00Z"/>
        </w:rPr>
        <w:pPrChange w:id="125" w:author="w80043458" w:date="2015-06-02T18:11:00Z">
          <w:pPr/>
        </w:pPrChange>
      </w:pPr>
      <w:proofErr w:type="spellStart"/>
      <w:ins w:id="126" w:author="w80043458" w:date="2015-06-02T18:09:00Z">
        <w:r>
          <w:rPr>
            <w:rFonts w:hint="eastAsia"/>
          </w:rPr>
          <w:t>IPEndPoint</w:t>
        </w:r>
        <w:proofErr w:type="spellEnd"/>
        <w:r>
          <w:rPr>
            <w:rFonts w:hint="eastAsia"/>
          </w:rPr>
          <w:t xml:space="preserve"> </w:t>
        </w:r>
        <w:proofErr w:type="spellStart"/>
        <w:r>
          <w:rPr>
            <w:rFonts w:hint="eastAsia"/>
          </w:rPr>
          <w:t>ipe</w:t>
        </w:r>
        <w:proofErr w:type="spellEnd"/>
        <w:r>
          <w:rPr>
            <w:rFonts w:hint="eastAsia"/>
          </w:rPr>
          <w:t xml:space="preserve"> =new </w:t>
        </w:r>
        <w:proofErr w:type="spellStart"/>
        <w:r>
          <w:rPr>
            <w:rFonts w:hint="eastAsia"/>
          </w:rPr>
          <w:t>IPEndPoint</w:t>
        </w:r>
        <w:proofErr w:type="spellEnd"/>
        <w:r>
          <w:rPr>
            <w:rFonts w:hint="eastAsia"/>
          </w:rPr>
          <w:t>(</w:t>
        </w:r>
        <w:proofErr w:type="spellStart"/>
        <w:r>
          <w:rPr>
            <w:rFonts w:hint="eastAsia"/>
          </w:rPr>
          <w:t>ip,</w:t>
        </w:r>
      </w:ins>
      <w:ins w:id="127" w:author="w80043458" w:date="2015-06-02T18:10:00Z">
        <w:r>
          <w:rPr>
            <w:rFonts w:hint="eastAsia"/>
          </w:rPr>
          <w:t>port</w:t>
        </w:r>
      </w:ins>
      <w:proofErr w:type="spellEnd"/>
      <w:ins w:id="128" w:author="w80043458" w:date="2015-06-02T18:09:00Z">
        <w:r>
          <w:rPr>
            <w:rFonts w:hint="eastAsia"/>
          </w:rPr>
          <w:t>)</w:t>
        </w:r>
      </w:ins>
      <w:ins w:id="129" w:author="w80043458" w:date="2015-06-02T18:10:00Z">
        <w:r>
          <w:rPr>
            <w:rFonts w:hint="eastAsia"/>
          </w:rPr>
          <w:t xml:space="preserve">;        </w:t>
        </w:r>
      </w:ins>
    </w:p>
    <w:p w:rsidR="00000000" w:rsidRDefault="00D96885">
      <w:pPr>
        <w:pStyle w:val="ae"/>
        <w:ind w:left="420" w:firstLineChars="0" w:firstLine="0"/>
        <w:rPr>
          <w:ins w:id="130" w:author="w80043458" w:date="2015-06-02T18:11:00Z"/>
        </w:rPr>
        <w:pPrChange w:id="131" w:author="w80043458" w:date="2015-06-02T18:11:00Z">
          <w:pPr/>
        </w:pPrChange>
      </w:pPr>
      <w:ins w:id="132" w:author="w80043458" w:date="2015-06-02T18:10:00Z">
        <w:r>
          <w:rPr>
            <w:rFonts w:hint="eastAsia"/>
          </w:rPr>
          <w:t>//</w:t>
        </w:r>
        <w:r>
          <w:t>Initialize</w:t>
        </w:r>
        <w:r>
          <w:rPr>
            <w:rFonts w:hint="eastAsia"/>
          </w:rPr>
          <w:t xml:space="preserve"> </w:t>
        </w:r>
        <w:proofErr w:type="gramStart"/>
        <w:r>
          <w:rPr>
            <w:rFonts w:hint="eastAsia"/>
          </w:rPr>
          <w:t>a</w:t>
        </w:r>
        <w:proofErr w:type="gramEnd"/>
        <w:r>
          <w:rPr>
            <w:rFonts w:hint="eastAsia"/>
          </w:rPr>
          <w:t xml:space="preserve"> instance with port </w:t>
        </w:r>
        <w:r>
          <w:t>and</w:t>
        </w:r>
        <w:r>
          <w:rPr>
            <w:rFonts w:hint="eastAsia"/>
          </w:rPr>
          <w:t xml:space="preserve"> </w:t>
        </w:r>
        <w:proofErr w:type="spellStart"/>
        <w:r>
          <w:rPr>
            <w:rFonts w:hint="eastAsia"/>
          </w:rPr>
          <w:t>ip</w:t>
        </w:r>
        <w:proofErr w:type="spellEnd"/>
        <w:r>
          <w:rPr>
            <w:rFonts w:hint="eastAsia"/>
          </w:rPr>
          <w:t xml:space="preserve"> address</w:t>
        </w:r>
      </w:ins>
    </w:p>
    <w:p w:rsidR="00000000" w:rsidRDefault="00CB16E2">
      <w:pPr>
        <w:pStyle w:val="ae"/>
        <w:numPr>
          <w:ilvl w:val="0"/>
          <w:numId w:val="1"/>
        </w:numPr>
        <w:ind w:firstLineChars="0"/>
        <w:rPr>
          <w:ins w:id="133" w:author="w80043458" w:date="2015-06-02T18:14:00Z"/>
        </w:rPr>
        <w:pPrChange w:id="134" w:author="w80043458" w:date="2015-06-02T18:11:00Z">
          <w:pPr/>
        </w:pPrChange>
      </w:pPr>
      <w:ins w:id="135" w:author="w80043458" w:date="2015-06-02T18:13:00Z">
        <w:r>
          <w:rPr>
            <w:rFonts w:hint="eastAsia"/>
          </w:rPr>
          <w:t xml:space="preserve">Socket </w:t>
        </w:r>
        <w:proofErr w:type="spellStart"/>
        <w:r>
          <w:rPr>
            <w:rFonts w:hint="eastAsia"/>
          </w:rPr>
          <w:t>s</w:t>
        </w:r>
      </w:ins>
      <w:ins w:id="136" w:author="w80043458" w:date="2015-06-02T18:14:00Z">
        <w:r>
          <w:rPr>
            <w:rFonts w:hint="eastAsia"/>
          </w:rPr>
          <w:t>ocket</w:t>
        </w:r>
        <w:proofErr w:type="spellEnd"/>
        <w:r>
          <w:rPr>
            <w:rFonts w:hint="eastAsia"/>
          </w:rPr>
          <w:t xml:space="preserve"> = new </w:t>
        </w:r>
        <w:proofErr w:type="gramStart"/>
        <w:r>
          <w:rPr>
            <w:rFonts w:hint="eastAsia"/>
          </w:rPr>
          <w:t>Socket(</w:t>
        </w:r>
        <w:proofErr w:type="gramEnd"/>
        <w:r>
          <w:rPr>
            <w:rFonts w:hint="eastAsia"/>
          </w:rPr>
          <w:t>parameters</w:t>
        </w:r>
        <w:r>
          <w:t>…</w:t>
        </w:r>
        <w:r>
          <w:rPr>
            <w:rFonts w:hint="eastAsia"/>
          </w:rPr>
          <w:t>);</w:t>
        </w:r>
      </w:ins>
    </w:p>
    <w:p w:rsidR="00000000" w:rsidRDefault="00CB16E2">
      <w:pPr>
        <w:pStyle w:val="ae"/>
        <w:ind w:left="420" w:firstLineChars="0" w:firstLine="0"/>
        <w:rPr>
          <w:ins w:id="137" w:author="w80043458" w:date="2015-06-02T18:15:00Z"/>
        </w:rPr>
        <w:pPrChange w:id="138" w:author="w80043458" w:date="2015-06-02T18:14:00Z">
          <w:pPr/>
        </w:pPrChange>
      </w:pPr>
      <w:proofErr w:type="spellStart"/>
      <w:proofErr w:type="gramStart"/>
      <w:ins w:id="139" w:author="w80043458" w:date="2015-06-02T18:14:00Z">
        <w:r>
          <w:t>socket.</w:t>
        </w:r>
        <w:r>
          <w:rPr>
            <w:rFonts w:hint="eastAsia"/>
          </w:rPr>
          <w:t>C</w:t>
        </w:r>
        <w:r>
          <w:t>onnect</w:t>
        </w:r>
        <w:proofErr w:type="spellEnd"/>
        <w:r>
          <w:rPr>
            <w:rFonts w:hint="eastAsia"/>
          </w:rPr>
          <w:t>(</w:t>
        </w:r>
        <w:proofErr w:type="spellStart"/>
        <w:proofErr w:type="gramEnd"/>
        <w:r>
          <w:rPr>
            <w:rFonts w:hint="eastAsia"/>
          </w:rPr>
          <w:t>ipe</w:t>
        </w:r>
        <w:proofErr w:type="spellEnd"/>
        <w:r>
          <w:rPr>
            <w:rFonts w:hint="eastAsia"/>
          </w:rPr>
          <w:t>)</w:t>
        </w:r>
      </w:ins>
      <w:ins w:id="140" w:author="w80043458" w:date="2015-06-02T18:15:00Z">
        <w:r>
          <w:rPr>
            <w:rFonts w:hint="eastAsia"/>
          </w:rPr>
          <w:t>;</w:t>
        </w:r>
      </w:ins>
    </w:p>
    <w:p w:rsidR="00000000" w:rsidRDefault="00CB16E2">
      <w:pPr>
        <w:pStyle w:val="ae"/>
        <w:ind w:left="420" w:firstLineChars="0" w:firstLine="0"/>
        <w:rPr>
          <w:ins w:id="141" w:author="w80043458" w:date="2015-06-02T18:15:00Z"/>
        </w:rPr>
        <w:pPrChange w:id="142" w:author="w80043458" w:date="2015-06-02T18:14:00Z">
          <w:pPr/>
        </w:pPrChange>
      </w:pPr>
      <w:ins w:id="143" w:author="w80043458" w:date="2015-06-02T18:15:00Z">
        <w:r>
          <w:rPr>
            <w:rFonts w:hint="eastAsia"/>
          </w:rPr>
          <w:t>//connect socket to the server</w:t>
        </w:r>
      </w:ins>
    </w:p>
    <w:p w:rsidR="00000000" w:rsidRDefault="008F57ED">
      <w:pPr>
        <w:pStyle w:val="ae"/>
        <w:numPr>
          <w:ilvl w:val="0"/>
          <w:numId w:val="1"/>
        </w:numPr>
        <w:ind w:firstLineChars="0"/>
        <w:rPr>
          <w:ins w:id="144" w:author="w80043458" w:date="2015-06-02T18:59:00Z"/>
        </w:rPr>
        <w:pPrChange w:id="145" w:author="w80043458" w:date="2015-06-02T18:15:00Z">
          <w:pPr/>
        </w:pPrChange>
      </w:pPr>
      <w:proofErr w:type="spellStart"/>
      <w:ins w:id="146" w:author="w80043458" w:date="2015-06-02T18:58:00Z">
        <w:r>
          <w:rPr>
            <w:rFonts w:hint="eastAsia"/>
          </w:rPr>
          <w:t>socket.send</w:t>
        </w:r>
        <w:proofErr w:type="spellEnd"/>
        <w:r>
          <w:rPr>
            <w:rFonts w:hint="eastAsia"/>
          </w:rPr>
          <w:t>(</w:t>
        </w:r>
        <w:r>
          <w:t>‘</w:t>
        </w:r>
        <w:r>
          <w:rPr>
            <w:rFonts w:hint="eastAsia"/>
          </w:rPr>
          <w:t xml:space="preserve">data as </w:t>
        </w:r>
        <w:proofErr w:type="spellStart"/>
        <w:r>
          <w:rPr>
            <w:rFonts w:hint="eastAsia"/>
          </w:rPr>
          <w:t>bytes</w:t>
        </w:r>
        <w:r>
          <w:t>’</w:t>
        </w:r>
        <w:r>
          <w:rPr>
            <w:rFonts w:hint="eastAsia"/>
          </w:rPr>
          <w:t>,</w:t>
        </w:r>
        <w:r>
          <w:t>’</w:t>
        </w:r>
        <w:r>
          <w:rPr>
            <w:rFonts w:hint="eastAsia"/>
          </w:rPr>
          <w:t>length</w:t>
        </w:r>
        <w:r>
          <w:t>’</w:t>
        </w:r>
      </w:ins>
      <w:ins w:id="147" w:author="w80043458" w:date="2015-06-02T18:59:00Z">
        <w:r>
          <w:rPr>
            <w:rFonts w:hint="eastAsia"/>
          </w:rPr>
          <w:t>,flag</w:t>
        </w:r>
      </w:ins>
      <w:proofErr w:type="spellEnd"/>
      <w:ins w:id="148" w:author="w80043458" w:date="2015-06-02T18:58:00Z">
        <w:r>
          <w:rPr>
            <w:rFonts w:hint="eastAsia"/>
          </w:rPr>
          <w:t>)</w:t>
        </w:r>
      </w:ins>
    </w:p>
    <w:p w:rsidR="00000000" w:rsidRDefault="008F57ED">
      <w:pPr>
        <w:pStyle w:val="ae"/>
        <w:ind w:left="420" w:firstLineChars="0" w:firstLine="0"/>
        <w:rPr>
          <w:ins w:id="149" w:author="w80043458" w:date="2015-06-02T19:02:00Z"/>
        </w:rPr>
        <w:pPrChange w:id="150" w:author="w80043458" w:date="2015-06-02T19:02:00Z">
          <w:pPr/>
        </w:pPrChange>
      </w:pPr>
      <w:ins w:id="151" w:author="w80043458" w:date="2015-06-02T18:59:00Z">
        <w:r>
          <w:rPr>
            <w:rFonts w:hint="eastAsia"/>
          </w:rPr>
          <w:t>//send data</w:t>
        </w:r>
      </w:ins>
    </w:p>
    <w:p w:rsidR="008F57ED" w:rsidRDefault="008F57ED" w:rsidP="008F57ED">
      <w:pPr>
        <w:pStyle w:val="ae"/>
        <w:numPr>
          <w:ilvl w:val="0"/>
          <w:numId w:val="1"/>
        </w:numPr>
        <w:ind w:firstLineChars="0"/>
        <w:rPr>
          <w:ins w:id="152" w:author="w80043458" w:date="2015-06-02T19:02:00Z"/>
        </w:rPr>
      </w:pPr>
      <w:proofErr w:type="spellStart"/>
      <w:ins w:id="153" w:author="w80043458" w:date="2015-06-02T19:02:00Z">
        <w:r>
          <w:rPr>
            <w:rFonts w:hint="eastAsia"/>
          </w:rPr>
          <w:t>socket.receive</w:t>
        </w:r>
        <w:proofErr w:type="spellEnd"/>
        <w:r>
          <w:rPr>
            <w:rFonts w:hint="eastAsia"/>
          </w:rPr>
          <w:t>(</w:t>
        </w:r>
        <w:r>
          <w:t>‘</w:t>
        </w:r>
        <w:r>
          <w:rPr>
            <w:rFonts w:hint="eastAsia"/>
          </w:rPr>
          <w:t xml:space="preserve">data as </w:t>
        </w:r>
        <w:proofErr w:type="spellStart"/>
        <w:r>
          <w:rPr>
            <w:rFonts w:hint="eastAsia"/>
          </w:rPr>
          <w:t>bytes</w:t>
        </w:r>
        <w:r>
          <w:t>’</w:t>
        </w:r>
        <w:r>
          <w:rPr>
            <w:rFonts w:hint="eastAsia"/>
          </w:rPr>
          <w:t>,</w:t>
        </w:r>
        <w:r>
          <w:t>’</w:t>
        </w:r>
        <w:r>
          <w:rPr>
            <w:rFonts w:hint="eastAsia"/>
          </w:rPr>
          <w:t>length</w:t>
        </w:r>
        <w:r>
          <w:t>’</w:t>
        </w:r>
        <w:r>
          <w:rPr>
            <w:rFonts w:hint="eastAsia"/>
          </w:rPr>
          <w:t>,flag</w:t>
        </w:r>
        <w:proofErr w:type="spellEnd"/>
        <w:r>
          <w:rPr>
            <w:rFonts w:hint="eastAsia"/>
          </w:rPr>
          <w:t>)</w:t>
        </w:r>
      </w:ins>
      <w:ins w:id="154" w:author="w80043458" w:date="2015-06-02T19:12:00Z">
        <w:r w:rsidR="00FA3ECB">
          <w:rPr>
            <w:rFonts w:hint="eastAsia"/>
          </w:rPr>
          <w:t xml:space="preserve">  </w:t>
        </w:r>
      </w:ins>
    </w:p>
    <w:p w:rsidR="008F57ED" w:rsidRDefault="008F57ED" w:rsidP="008F57ED">
      <w:pPr>
        <w:pStyle w:val="ae"/>
        <w:ind w:left="420" w:firstLineChars="0" w:firstLine="0"/>
        <w:rPr>
          <w:ins w:id="155" w:author="w80043458" w:date="2015-06-02T19:13:00Z"/>
        </w:rPr>
      </w:pPr>
      <w:ins w:id="156" w:author="w80043458" w:date="2015-06-02T19:02:00Z">
        <w:r>
          <w:rPr>
            <w:rFonts w:hint="eastAsia"/>
          </w:rPr>
          <w:t xml:space="preserve">//receive </w:t>
        </w:r>
        <w:proofErr w:type="spellStart"/>
        <w:r>
          <w:rPr>
            <w:rFonts w:hint="eastAsia"/>
          </w:rPr>
          <w:t>data</w:t>
        </w:r>
      </w:ins>
      <w:proofErr w:type="gramStart"/>
      <w:ins w:id="157" w:author="w80043458" w:date="2015-06-02T19:12:00Z">
        <w:r w:rsidR="00FA3ECB">
          <w:rPr>
            <w:rFonts w:hint="eastAsia"/>
          </w:rPr>
          <w:t>,here</w:t>
        </w:r>
        <w:proofErr w:type="spellEnd"/>
        <w:proofErr w:type="gramEnd"/>
        <w:r w:rsidR="00FA3ECB">
          <w:rPr>
            <w:rFonts w:hint="eastAsia"/>
          </w:rPr>
          <w:t xml:space="preserve"> </w:t>
        </w:r>
        <w:r w:rsidR="00FA3ECB">
          <w:t>“</w:t>
        </w:r>
        <w:r w:rsidR="00FA3ECB">
          <w:rPr>
            <w:rFonts w:hint="eastAsia"/>
          </w:rPr>
          <w:t xml:space="preserve">date as bytes </w:t>
        </w:r>
        <w:r w:rsidR="00FA3ECB">
          <w:t>”</w:t>
        </w:r>
        <w:r w:rsidR="00FA3ECB">
          <w:rPr>
            <w:rFonts w:hint="eastAsia"/>
          </w:rPr>
          <w:t xml:space="preserve"> is</w:t>
        </w:r>
      </w:ins>
      <w:ins w:id="158" w:author="w80043458" w:date="2015-06-02T19:13:00Z">
        <w:r w:rsidR="00FA3ECB">
          <w:rPr>
            <w:rFonts w:hint="eastAsia"/>
          </w:rPr>
          <w:t xml:space="preserve"> to hold the received data</w:t>
        </w:r>
      </w:ins>
    </w:p>
    <w:p w:rsidR="00000000" w:rsidRDefault="00FA3ECB">
      <w:pPr>
        <w:rPr>
          <w:ins w:id="159" w:author="w80043458" w:date="2015-06-02T19:02:00Z"/>
        </w:rPr>
        <w:pPrChange w:id="160" w:author="w80043458" w:date="2015-06-02T19:13:00Z">
          <w:pPr>
            <w:pStyle w:val="ae"/>
            <w:ind w:left="420" w:firstLineChars="0" w:firstLine="0"/>
          </w:pPr>
        </w:pPrChange>
      </w:pPr>
      <w:ins w:id="161" w:author="w80043458" w:date="2015-06-02T19:14:00Z">
        <w:r>
          <w:rPr>
            <w:rFonts w:hint="eastAsia"/>
          </w:rPr>
          <w:t xml:space="preserve">//all the data to send and receive must be format of </w:t>
        </w:r>
      </w:ins>
      <w:proofErr w:type="gramStart"/>
      <w:ins w:id="162" w:author="w80043458" w:date="2015-06-02T19:15:00Z">
        <w:r>
          <w:t>‘</w:t>
        </w:r>
        <w:r>
          <w:rPr>
            <w:rFonts w:hint="eastAsia"/>
          </w:rPr>
          <w:t>byte[</w:t>
        </w:r>
        <w:proofErr w:type="gramEnd"/>
        <w:r>
          <w:rPr>
            <w:rFonts w:hint="eastAsia"/>
          </w:rPr>
          <w:t>]</w:t>
        </w:r>
        <w:r>
          <w:t>’</w:t>
        </w:r>
      </w:ins>
    </w:p>
    <w:p w:rsidR="00000000" w:rsidRDefault="00236696">
      <w:pPr>
        <w:pStyle w:val="ae"/>
        <w:ind w:left="420" w:firstLineChars="0" w:firstLine="0"/>
        <w:rPr>
          <w:ins w:id="163" w:author="w80043458" w:date="2015-06-02T18:59:00Z"/>
        </w:rPr>
        <w:pPrChange w:id="164" w:author="w80043458" w:date="2015-06-02T18:59:00Z">
          <w:pPr/>
        </w:pPrChange>
      </w:pPr>
    </w:p>
    <w:p w:rsidR="00000000" w:rsidRDefault="009C4F96" w:rsidP="009C4F96">
      <w:pPr>
        <w:rPr>
          <w:ins w:id="165" w:author="w80043458" w:date="2015-06-05T10:48:00Z"/>
          <w:rFonts w:hint="eastAsia"/>
          <w:sz w:val="24"/>
        </w:rPr>
      </w:pPr>
      <w:ins w:id="166" w:author="w80043458" w:date="2015-06-05T10:48:00Z">
        <w:r w:rsidRPr="009C4F96">
          <w:rPr>
            <w:sz w:val="24"/>
            <w:rPrChange w:id="167" w:author="w80043458" w:date="2015-06-05T10:48:00Z">
              <w:rPr/>
            </w:rPrChange>
          </w:rPr>
          <w:t>2015/6/5</w:t>
        </w:r>
      </w:ins>
    </w:p>
    <w:p w:rsidR="009C4F96" w:rsidRDefault="009C4F96" w:rsidP="009C4F96">
      <w:pPr>
        <w:rPr>
          <w:ins w:id="168" w:author="w80043458" w:date="2015-06-05T10:49:00Z"/>
          <w:rFonts w:hint="eastAsia"/>
        </w:rPr>
      </w:pPr>
      <w:ins w:id="169" w:author="w80043458" w:date="2015-06-05T10:48:00Z">
        <w:r>
          <w:rPr>
            <w:rFonts w:hint="eastAsia"/>
          </w:rPr>
          <w:t>Basic windows client form has been set.</w:t>
        </w:r>
      </w:ins>
    </w:p>
    <w:p w:rsidR="009C4F96" w:rsidRDefault="009C4F96" w:rsidP="009C4F96">
      <w:pPr>
        <w:rPr>
          <w:ins w:id="170" w:author="w80043458" w:date="2015-06-05T10:50:00Z"/>
          <w:rFonts w:hint="eastAsia"/>
        </w:rPr>
      </w:pPr>
      <w:ins w:id="171" w:author="w80043458" w:date="2015-06-05T10:49:00Z">
        <w:r>
          <w:rPr>
            <w:rFonts w:hint="eastAsia"/>
          </w:rPr>
          <w:t xml:space="preserve">Today I overview </w:t>
        </w:r>
        <w:r>
          <w:t>the</w:t>
        </w:r>
        <w:r>
          <w:rPr>
            <w:rFonts w:hint="eastAsia"/>
          </w:rPr>
          <w:t xml:space="preserve"> webcam for </w:t>
        </w:r>
        <w:proofErr w:type="gramStart"/>
        <w:r>
          <w:rPr>
            <w:rFonts w:hint="eastAsia"/>
          </w:rPr>
          <w:t>Linux(</w:t>
        </w:r>
        <w:proofErr w:type="spellStart"/>
        <w:proofErr w:type="gramEnd"/>
        <w:r>
          <w:rPr>
            <w:rFonts w:hint="eastAsia"/>
          </w:rPr>
          <w:t>Raspberrypei</w:t>
        </w:r>
        <w:proofErr w:type="spellEnd"/>
        <w:r>
          <w:rPr>
            <w:rFonts w:hint="eastAsia"/>
          </w:rPr>
          <w:t>)</w:t>
        </w:r>
      </w:ins>
      <w:ins w:id="172" w:author="w80043458" w:date="2015-06-05T10:50:00Z">
        <w:r>
          <w:rPr>
            <w:rFonts w:hint="eastAsia"/>
          </w:rPr>
          <w:t xml:space="preserve"> in Lab.</w:t>
        </w:r>
      </w:ins>
    </w:p>
    <w:p w:rsidR="009C4F96" w:rsidRDefault="009C4F96" w:rsidP="009C4F96">
      <w:pPr>
        <w:rPr>
          <w:ins w:id="173" w:author="w80043458" w:date="2015-06-05T10:50:00Z"/>
          <w:rFonts w:hint="eastAsia"/>
        </w:rPr>
      </w:pPr>
      <w:ins w:id="174" w:author="w80043458" w:date="2015-06-05T10:50:00Z">
        <w:r>
          <w:fldChar w:fldCharType="begin"/>
        </w:r>
        <w:r>
          <w:instrText xml:space="preserve"> HYPERLINK "</w:instrText>
        </w:r>
        <w:r w:rsidRPr="009C4F96">
          <w:instrText>https://help.ubuntu.com/community/Webcam</w:instrText>
        </w:r>
        <w:r>
          <w:instrText xml:space="preserve">" </w:instrText>
        </w:r>
        <w:r>
          <w:fldChar w:fldCharType="separate"/>
        </w:r>
        <w:r w:rsidRPr="005D6F20">
          <w:rPr>
            <w:rStyle w:val="aa"/>
          </w:rPr>
          <w:t>https://help.ubuntu.com/community/Webcam</w:t>
        </w:r>
        <w:r>
          <w:fldChar w:fldCharType="end"/>
        </w:r>
        <w:r>
          <w:rPr>
            <w:rFonts w:hint="eastAsia"/>
          </w:rPr>
          <w:t xml:space="preserve"> is </w:t>
        </w:r>
        <w:proofErr w:type="gramStart"/>
        <w:r>
          <w:rPr>
            <w:rFonts w:hint="eastAsia"/>
          </w:rPr>
          <w:t>a</w:t>
        </w:r>
        <w:proofErr w:type="gramEnd"/>
        <w:r>
          <w:rPr>
            <w:rFonts w:hint="eastAsia"/>
          </w:rPr>
          <w:t xml:space="preserve"> introduction for how to choose </w:t>
        </w:r>
        <w:r>
          <w:t>and</w:t>
        </w:r>
        <w:r>
          <w:rPr>
            <w:rFonts w:hint="eastAsia"/>
          </w:rPr>
          <w:t xml:space="preserve"> configure a webcam for Linux.</w:t>
        </w:r>
      </w:ins>
    </w:p>
    <w:p w:rsidR="0006442C" w:rsidRDefault="0006442C" w:rsidP="009C4F96">
      <w:pPr>
        <w:rPr>
          <w:ins w:id="175" w:author="w80043458" w:date="2015-06-05T15:09:00Z"/>
          <w:rFonts w:hint="eastAsia"/>
        </w:rPr>
      </w:pPr>
      <w:ins w:id="176" w:author="w80043458" w:date="2015-06-05T15:08:00Z">
        <w:r>
          <w:t>“</w:t>
        </w:r>
        <w:proofErr w:type="spellStart"/>
        <w:r>
          <w:rPr>
            <w:rFonts w:hint="eastAsia"/>
          </w:rPr>
          <w:t>Chesse</w:t>
        </w:r>
        <w:proofErr w:type="spellEnd"/>
        <w:r>
          <w:t>”</w:t>
        </w:r>
        <w:proofErr w:type="gramStart"/>
        <w:r>
          <w:rPr>
            <w:rFonts w:hint="eastAsia"/>
          </w:rPr>
          <w:t>:</w:t>
        </w:r>
      </w:ins>
      <w:ins w:id="177" w:author="w80043458" w:date="2015-06-05T15:09:00Z">
        <w:r>
          <w:rPr>
            <w:rFonts w:hint="eastAsia"/>
          </w:rPr>
          <w:t>A</w:t>
        </w:r>
        <w:proofErr w:type="gramEnd"/>
        <w:r>
          <w:rPr>
            <w:rFonts w:hint="eastAsia"/>
          </w:rPr>
          <w:t xml:space="preserve"> GNOME </w:t>
        </w:r>
        <w:r>
          <w:t>program</w:t>
        </w:r>
        <w:r>
          <w:rPr>
            <w:rFonts w:hint="eastAsia"/>
          </w:rPr>
          <w:t xml:space="preserve"> for capturing video, therefore can be used to test webcams.</w:t>
        </w:r>
      </w:ins>
    </w:p>
    <w:p w:rsidR="0006442C" w:rsidRDefault="0006442C" w:rsidP="0006442C">
      <w:pPr>
        <w:pStyle w:val="ae"/>
        <w:numPr>
          <w:ilvl w:val="0"/>
          <w:numId w:val="2"/>
        </w:numPr>
        <w:ind w:firstLineChars="0"/>
        <w:rPr>
          <w:ins w:id="178" w:author="w80043458" w:date="2015-06-05T15:11:00Z"/>
          <w:rFonts w:hint="eastAsia"/>
        </w:rPr>
        <w:pPrChange w:id="179" w:author="w80043458" w:date="2015-06-05T15:11:00Z">
          <w:pPr/>
        </w:pPrChange>
      </w:pPr>
      <w:ins w:id="180" w:author="w80043458" w:date="2015-06-05T15:10:00Z">
        <w:r>
          <w:rPr>
            <w:rFonts w:hint="eastAsia"/>
          </w:rPr>
          <w:t xml:space="preserve">Install </w:t>
        </w:r>
        <w:proofErr w:type="spellStart"/>
        <w:r>
          <w:rPr>
            <w:rFonts w:hint="eastAsia"/>
          </w:rPr>
          <w:t>chesse</w:t>
        </w:r>
        <w:proofErr w:type="spellEnd"/>
        <w:r>
          <w:rPr>
            <w:rFonts w:hint="eastAsia"/>
          </w:rPr>
          <w:t>:</w:t>
        </w:r>
      </w:ins>
      <w:ins w:id="181" w:author="w80043458" w:date="2015-06-05T15:11:00Z">
        <w:r>
          <w:rPr>
            <w:rFonts w:hint="eastAsia"/>
          </w:rPr>
          <w:t xml:space="preserve"> </w:t>
        </w:r>
        <w:proofErr w:type="spellStart"/>
        <w:r>
          <w:rPr>
            <w:rFonts w:hint="eastAsia"/>
          </w:rPr>
          <w:t>sudo</w:t>
        </w:r>
        <w:proofErr w:type="spellEnd"/>
        <w:r>
          <w:rPr>
            <w:rFonts w:hint="eastAsia"/>
          </w:rPr>
          <w:t xml:space="preserve"> apt-get install </w:t>
        </w:r>
        <w:proofErr w:type="spellStart"/>
        <w:r>
          <w:rPr>
            <w:rFonts w:hint="eastAsia"/>
          </w:rPr>
          <w:t>chesse</w:t>
        </w:r>
        <w:proofErr w:type="spellEnd"/>
      </w:ins>
    </w:p>
    <w:p w:rsidR="0006442C" w:rsidRDefault="0006442C" w:rsidP="0006442C">
      <w:pPr>
        <w:pStyle w:val="ae"/>
        <w:numPr>
          <w:ilvl w:val="0"/>
          <w:numId w:val="2"/>
        </w:numPr>
        <w:ind w:firstLineChars="0"/>
        <w:rPr>
          <w:ins w:id="182" w:author="w80043458" w:date="2015-06-05T15:12:00Z"/>
          <w:rFonts w:hint="eastAsia"/>
        </w:rPr>
        <w:pPrChange w:id="183" w:author="w80043458" w:date="2015-06-05T15:12:00Z">
          <w:pPr/>
        </w:pPrChange>
      </w:pPr>
      <w:ins w:id="184" w:author="w80043458" w:date="2015-06-05T15:11:00Z">
        <w:r>
          <w:t>R</w:t>
        </w:r>
        <w:r>
          <w:rPr>
            <w:rFonts w:hint="eastAsia"/>
          </w:rPr>
          <w:t xml:space="preserve">un </w:t>
        </w:r>
        <w:proofErr w:type="spellStart"/>
        <w:r>
          <w:rPr>
            <w:rFonts w:hint="eastAsia"/>
          </w:rPr>
          <w:t>chesse</w:t>
        </w:r>
        <w:proofErr w:type="spellEnd"/>
        <w:r>
          <w:rPr>
            <w:rFonts w:hint="eastAsia"/>
          </w:rPr>
          <w:t xml:space="preserve">, automatically detects webcam and </w:t>
        </w:r>
      </w:ins>
      <w:ins w:id="185" w:author="w80043458" w:date="2015-06-05T15:12:00Z">
        <w:r>
          <w:rPr>
            <w:rFonts w:hint="eastAsia"/>
          </w:rPr>
          <w:t>display live video stream.</w:t>
        </w:r>
      </w:ins>
    </w:p>
    <w:p w:rsidR="0006442C" w:rsidRPr="009C4F96" w:rsidRDefault="0006442C" w:rsidP="0006442C">
      <w:proofErr w:type="gramStart"/>
      <w:ins w:id="186" w:author="w80043458" w:date="2015-06-05T15:12:00Z">
        <w:r>
          <w:t>d</w:t>
        </w:r>
      </w:ins>
      <w:proofErr w:type="gramEnd"/>
    </w:p>
    <w:sectPr w:rsidR="0006442C" w:rsidRPr="009C4F96" w:rsidSect="00C925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696" w:rsidRDefault="00236696" w:rsidP="00807997">
      <w:r>
        <w:separator/>
      </w:r>
    </w:p>
  </w:endnote>
  <w:endnote w:type="continuationSeparator" w:id="0">
    <w:p w:rsidR="00236696" w:rsidRDefault="00236696" w:rsidP="008079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696" w:rsidRDefault="00236696" w:rsidP="00807997">
      <w:r>
        <w:separator/>
      </w:r>
    </w:p>
  </w:footnote>
  <w:footnote w:type="continuationSeparator" w:id="0">
    <w:p w:rsidR="00236696" w:rsidRDefault="00236696" w:rsidP="00807997">
      <w:r>
        <w:continuationSeparator/>
      </w:r>
    </w:p>
  </w:footnote>
  <w:footnote w:id="1">
    <w:p w:rsidR="008408EB" w:rsidRDefault="008408EB">
      <w:pPr>
        <w:pStyle w:val="a8"/>
      </w:pPr>
      <w:r>
        <w:rPr>
          <w:rStyle w:val="a9"/>
        </w:rPr>
        <w:footnoteRef/>
      </w:r>
      <w:r>
        <w:t xml:space="preserve"> </w:t>
      </w:r>
      <w:r>
        <w:rPr>
          <w:rFonts w:hint="eastAsia"/>
        </w:rPr>
        <w:t>源码工作室</w:t>
      </w:r>
      <w:r>
        <w:rPr>
          <w:rFonts w:hint="eastAsia"/>
        </w:rPr>
        <w:t>.</w:t>
      </w:r>
      <w:r>
        <w:rPr>
          <w:rFonts w:hint="eastAsia"/>
        </w:rPr>
        <w:t>揭开</w:t>
      </w:r>
      <w:r>
        <w:rPr>
          <w:rFonts w:hint="eastAsia"/>
        </w:rPr>
        <w:t>Socket</w:t>
      </w:r>
      <w:r>
        <w:rPr>
          <w:rFonts w:hint="eastAsia"/>
        </w:rPr>
        <w:t>编程的面纱</w:t>
      </w:r>
    </w:p>
    <w:p w:rsidR="008408EB" w:rsidRDefault="00D330A9">
      <w:pPr>
        <w:pStyle w:val="a8"/>
      </w:pPr>
      <w:hyperlink r:id="rId1" w:history="1">
        <w:r w:rsidR="008408EB" w:rsidRPr="007258E0">
          <w:rPr>
            <w:rStyle w:val="aa"/>
          </w:rPr>
          <w:t>http://www.cnblogs.com/goodcandle/archive/2005/12/10/socket.html</w:t>
        </w:r>
      </w:hyperlink>
      <w:r w:rsidR="008408EB">
        <w:rPr>
          <w:rFonts w:hint="eastAsia"/>
        </w:rPr>
        <w:t xml:space="preserve"> ,19/05/2015</w:t>
      </w:r>
    </w:p>
  </w:footnote>
  <w:footnote w:id="2">
    <w:p w:rsidR="00DD7107" w:rsidRDefault="00DD7107">
      <w:pPr>
        <w:pStyle w:val="a8"/>
      </w:pPr>
      <w:r>
        <w:rPr>
          <w:rStyle w:val="a9"/>
        </w:rPr>
        <w:footnoteRef/>
      </w:r>
      <w:r>
        <w:t xml:space="preserve"> </w:t>
      </w:r>
      <w:proofErr w:type="spellStart"/>
      <w:r>
        <w:rPr>
          <w:rFonts w:hint="eastAsia"/>
        </w:rPr>
        <w:t>Baidu.Zhidao</w:t>
      </w:r>
      <w:proofErr w:type="spellEnd"/>
      <w:r>
        <w:rPr>
          <w:rFonts w:hint="eastAsia"/>
        </w:rPr>
        <w:t xml:space="preserve"> socket</w:t>
      </w:r>
      <w:r>
        <w:rPr>
          <w:rFonts w:hint="eastAsia"/>
        </w:rPr>
        <w:t>编程是什么</w:t>
      </w:r>
    </w:p>
    <w:p w:rsidR="00DD7107" w:rsidRDefault="00DD7107">
      <w:pPr>
        <w:pStyle w:val="a8"/>
      </w:pPr>
      <w:r w:rsidRPr="00DD7107">
        <w:t>http://zhidao.baidu.com/question/329094437.html</w:t>
      </w:r>
    </w:p>
  </w:footnote>
  <w:footnote w:id="3">
    <w:p w:rsidR="005165E9" w:rsidRDefault="005165E9" w:rsidP="005165E9">
      <w:pPr>
        <w:pStyle w:val="ac"/>
      </w:pPr>
      <w:r>
        <w:rPr>
          <w:b/>
          <w:bCs/>
          <w:vertAlign w:val="superscript"/>
        </w:rPr>
        <w:footnoteRef/>
      </w:r>
      <w:r>
        <w:rPr>
          <w:rFonts w:eastAsia="Arial Unicode MS" w:hAnsi="Arial Unicode MS" w:cs="Arial Unicode MS"/>
        </w:rPr>
        <w:t xml:space="preserve"> </w:t>
      </w:r>
      <w:hyperlink r:id="rId2" w:history="1">
        <w:r>
          <w:rPr>
            <w:rStyle w:val="Hyperlink0"/>
            <w:rFonts w:eastAsia="Arial Unicode MS" w:hAnsi="Arial Unicode MS" w:cs="Arial Unicode MS"/>
          </w:rPr>
          <w:t>http://stackoverflow.com/questions/7237459/socket-programing-vs-web-service</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0F2"/>
    <w:multiLevelType w:val="hybridMultilevel"/>
    <w:tmpl w:val="9CC8525E"/>
    <w:lvl w:ilvl="0" w:tplc="C54ED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D147BE"/>
    <w:multiLevelType w:val="hybridMultilevel"/>
    <w:tmpl w:val="1F78AA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7997"/>
    <w:rsid w:val="00006415"/>
    <w:rsid w:val="00014BD9"/>
    <w:rsid w:val="000342EF"/>
    <w:rsid w:val="00055FA6"/>
    <w:rsid w:val="0006442C"/>
    <w:rsid w:val="0007602D"/>
    <w:rsid w:val="000A4D5A"/>
    <w:rsid w:val="00112C57"/>
    <w:rsid w:val="00133B97"/>
    <w:rsid w:val="00135410"/>
    <w:rsid w:val="0014123E"/>
    <w:rsid w:val="0017784D"/>
    <w:rsid w:val="001D349B"/>
    <w:rsid w:val="00204E9D"/>
    <w:rsid w:val="00233DE2"/>
    <w:rsid w:val="00236696"/>
    <w:rsid w:val="0026090A"/>
    <w:rsid w:val="002C5D2C"/>
    <w:rsid w:val="0035425D"/>
    <w:rsid w:val="003636B5"/>
    <w:rsid w:val="003D257E"/>
    <w:rsid w:val="00446403"/>
    <w:rsid w:val="004E0024"/>
    <w:rsid w:val="005165E9"/>
    <w:rsid w:val="00590633"/>
    <w:rsid w:val="005B31F1"/>
    <w:rsid w:val="00606A92"/>
    <w:rsid w:val="00623F69"/>
    <w:rsid w:val="00662737"/>
    <w:rsid w:val="00662819"/>
    <w:rsid w:val="006A3D5C"/>
    <w:rsid w:val="006A7BD5"/>
    <w:rsid w:val="00716FAA"/>
    <w:rsid w:val="0074551B"/>
    <w:rsid w:val="007B69A6"/>
    <w:rsid w:val="007E1F12"/>
    <w:rsid w:val="00807997"/>
    <w:rsid w:val="008408EB"/>
    <w:rsid w:val="008B2C12"/>
    <w:rsid w:val="008B76EA"/>
    <w:rsid w:val="008F2496"/>
    <w:rsid w:val="008F57ED"/>
    <w:rsid w:val="009020D8"/>
    <w:rsid w:val="00921095"/>
    <w:rsid w:val="00933ED6"/>
    <w:rsid w:val="0097782A"/>
    <w:rsid w:val="009A5302"/>
    <w:rsid w:val="009C4F96"/>
    <w:rsid w:val="009D75C4"/>
    <w:rsid w:val="00A02A78"/>
    <w:rsid w:val="00A12F69"/>
    <w:rsid w:val="00A15511"/>
    <w:rsid w:val="00A5268B"/>
    <w:rsid w:val="00A6682C"/>
    <w:rsid w:val="00A85289"/>
    <w:rsid w:val="00B0087C"/>
    <w:rsid w:val="00B6778C"/>
    <w:rsid w:val="00B8429B"/>
    <w:rsid w:val="00BB3B67"/>
    <w:rsid w:val="00BB6035"/>
    <w:rsid w:val="00C315A5"/>
    <w:rsid w:val="00C92550"/>
    <w:rsid w:val="00CB16E2"/>
    <w:rsid w:val="00CE1ACF"/>
    <w:rsid w:val="00D330A9"/>
    <w:rsid w:val="00D5315A"/>
    <w:rsid w:val="00D96885"/>
    <w:rsid w:val="00DD7107"/>
    <w:rsid w:val="00E259F7"/>
    <w:rsid w:val="00E71047"/>
    <w:rsid w:val="00EB3072"/>
    <w:rsid w:val="00EC5D1C"/>
    <w:rsid w:val="00F6149F"/>
    <w:rsid w:val="00F9300C"/>
    <w:rsid w:val="00FA3ECB"/>
    <w:rsid w:val="00FE69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5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79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7997"/>
    <w:rPr>
      <w:sz w:val="18"/>
      <w:szCs w:val="18"/>
    </w:rPr>
  </w:style>
  <w:style w:type="paragraph" w:styleId="a4">
    <w:name w:val="footer"/>
    <w:basedOn w:val="a"/>
    <w:link w:val="Char0"/>
    <w:uiPriority w:val="99"/>
    <w:semiHidden/>
    <w:unhideWhenUsed/>
    <w:rsid w:val="008079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7997"/>
    <w:rPr>
      <w:sz w:val="18"/>
      <w:szCs w:val="18"/>
    </w:rPr>
  </w:style>
  <w:style w:type="paragraph" w:styleId="a5">
    <w:name w:val="Balloon Text"/>
    <w:basedOn w:val="a"/>
    <w:link w:val="Char1"/>
    <w:uiPriority w:val="99"/>
    <w:semiHidden/>
    <w:unhideWhenUsed/>
    <w:rsid w:val="00807997"/>
    <w:rPr>
      <w:sz w:val="18"/>
      <w:szCs w:val="18"/>
    </w:rPr>
  </w:style>
  <w:style w:type="character" w:customStyle="1" w:styleId="Char1">
    <w:name w:val="批注框文本 Char"/>
    <w:basedOn w:val="a0"/>
    <w:link w:val="a5"/>
    <w:uiPriority w:val="99"/>
    <w:semiHidden/>
    <w:rsid w:val="00807997"/>
    <w:rPr>
      <w:sz w:val="18"/>
      <w:szCs w:val="18"/>
    </w:rPr>
  </w:style>
  <w:style w:type="paragraph" w:styleId="a6">
    <w:name w:val="endnote text"/>
    <w:basedOn w:val="a"/>
    <w:link w:val="Char2"/>
    <w:uiPriority w:val="99"/>
    <w:semiHidden/>
    <w:unhideWhenUsed/>
    <w:rsid w:val="008408EB"/>
    <w:pPr>
      <w:snapToGrid w:val="0"/>
      <w:jc w:val="left"/>
    </w:pPr>
  </w:style>
  <w:style w:type="character" w:customStyle="1" w:styleId="Char2">
    <w:name w:val="尾注文本 Char"/>
    <w:basedOn w:val="a0"/>
    <w:link w:val="a6"/>
    <w:uiPriority w:val="99"/>
    <w:semiHidden/>
    <w:rsid w:val="008408EB"/>
  </w:style>
  <w:style w:type="character" w:styleId="a7">
    <w:name w:val="endnote reference"/>
    <w:basedOn w:val="a0"/>
    <w:uiPriority w:val="99"/>
    <w:semiHidden/>
    <w:unhideWhenUsed/>
    <w:rsid w:val="008408EB"/>
    <w:rPr>
      <w:vertAlign w:val="superscript"/>
    </w:rPr>
  </w:style>
  <w:style w:type="paragraph" w:styleId="a8">
    <w:name w:val="footnote text"/>
    <w:basedOn w:val="a"/>
    <w:link w:val="Char3"/>
    <w:uiPriority w:val="99"/>
    <w:semiHidden/>
    <w:unhideWhenUsed/>
    <w:rsid w:val="008408EB"/>
    <w:pPr>
      <w:snapToGrid w:val="0"/>
      <w:jc w:val="left"/>
    </w:pPr>
    <w:rPr>
      <w:sz w:val="18"/>
      <w:szCs w:val="18"/>
    </w:rPr>
  </w:style>
  <w:style w:type="character" w:customStyle="1" w:styleId="Char3">
    <w:name w:val="脚注文本 Char"/>
    <w:basedOn w:val="a0"/>
    <w:link w:val="a8"/>
    <w:uiPriority w:val="99"/>
    <w:semiHidden/>
    <w:rsid w:val="008408EB"/>
    <w:rPr>
      <w:sz w:val="18"/>
      <w:szCs w:val="18"/>
    </w:rPr>
  </w:style>
  <w:style w:type="character" w:styleId="a9">
    <w:name w:val="footnote reference"/>
    <w:basedOn w:val="a0"/>
    <w:uiPriority w:val="99"/>
    <w:semiHidden/>
    <w:unhideWhenUsed/>
    <w:rsid w:val="008408EB"/>
    <w:rPr>
      <w:vertAlign w:val="superscript"/>
    </w:rPr>
  </w:style>
  <w:style w:type="character" w:styleId="aa">
    <w:name w:val="Hyperlink"/>
    <w:basedOn w:val="a0"/>
    <w:uiPriority w:val="99"/>
    <w:unhideWhenUsed/>
    <w:rsid w:val="008408EB"/>
    <w:rPr>
      <w:color w:val="0000FF" w:themeColor="hyperlink"/>
      <w:u w:val="single"/>
    </w:rPr>
  </w:style>
  <w:style w:type="character" w:customStyle="1" w:styleId="apple-converted-space">
    <w:name w:val="apple-converted-space"/>
    <w:basedOn w:val="a0"/>
    <w:rsid w:val="00006415"/>
  </w:style>
  <w:style w:type="paragraph" w:styleId="ab">
    <w:name w:val="Title"/>
    <w:link w:val="Char4"/>
    <w:rsid w:val="005165E9"/>
    <w:pPr>
      <w:keepNext/>
      <w:pBdr>
        <w:top w:val="nil"/>
        <w:left w:val="nil"/>
        <w:bottom w:val="nil"/>
        <w:right w:val="nil"/>
        <w:between w:val="nil"/>
        <w:bar w:val="nil"/>
      </w:pBdr>
      <w:spacing w:before="200" w:after="200"/>
      <w:outlineLvl w:val="1"/>
    </w:pPr>
    <w:rPr>
      <w:rFonts w:ascii="Helvetica" w:eastAsia="Arial Unicode MS" w:hAnsi="Arial Unicode MS" w:cs="Arial Unicode MS"/>
      <w:b/>
      <w:bCs/>
      <w:color w:val="434343"/>
      <w:kern w:val="0"/>
      <w:sz w:val="36"/>
      <w:szCs w:val="36"/>
      <w:u w:color="434343"/>
      <w:bdr w:val="nil"/>
    </w:rPr>
  </w:style>
  <w:style w:type="character" w:customStyle="1" w:styleId="Char4">
    <w:name w:val="标题 Char"/>
    <w:basedOn w:val="a0"/>
    <w:link w:val="ab"/>
    <w:rsid w:val="005165E9"/>
    <w:rPr>
      <w:rFonts w:ascii="Helvetica" w:eastAsia="Arial Unicode MS" w:hAnsi="Arial Unicode MS" w:cs="Arial Unicode MS"/>
      <w:b/>
      <w:bCs/>
      <w:color w:val="434343"/>
      <w:kern w:val="0"/>
      <w:sz w:val="36"/>
      <w:szCs w:val="36"/>
      <w:u w:color="434343"/>
      <w:bdr w:val="nil"/>
    </w:rPr>
  </w:style>
  <w:style w:type="paragraph" w:customStyle="1" w:styleId="ac">
    <w:name w:val="脚注"/>
    <w:rsid w:val="005165E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character" w:customStyle="1" w:styleId="Hyperlink0">
    <w:name w:val="Hyperlink.0"/>
    <w:basedOn w:val="a0"/>
    <w:rsid w:val="005165E9"/>
    <w:rPr>
      <w:rFonts w:ascii="Helvetica" w:eastAsia="Helvetica" w:hAnsi="Helvetica" w:cs="Helvetica"/>
      <w:sz w:val="22"/>
      <w:szCs w:val="22"/>
      <w:u w:val="single"/>
      <w:lang w:val="en-US"/>
    </w:rPr>
  </w:style>
  <w:style w:type="paragraph" w:customStyle="1" w:styleId="ad">
    <w:name w:val="默认"/>
    <w:rsid w:val="005165E9"/>
    <w:pPr>
      <w:pBdr>
        <w:top w:val="nil"/>
        <w:left w:val="nil"/>
        <w:bottom w:val="nil"/>
        <w:right w:val="nil"/>
        <w:between w:val="nil"/>
        <w:bar w:val="nil"/>
      </w:pBdr>
    </w:pPr>
    <w:rPr>
      <w:rFonts w:ascii="Helvetica" w:eastAsia="Arial Unicode MS" w:hAnsi="Arial Unicode MS" w:cs="Arial Unicode MS"/>
      <w:color w:val="000000"/>
      <w:kern w:val="0"/>
      <w:sz w:val="22"/>
      <w:u w:color="000000"/>
      <w:bdr w:val="nil"/>
    </w:rPr>
  </w:style>
  <w:style w:type="character" w:customStyle="1" w:styleId="Hyperlink1">
    <w:name w:val="Hyperlink.1"/>
    <w:basedOn w:val="a0"/>
    <w:rsid w:val="005165E9"/>
    <w:rPr>
      <w:rFonts w:ascii="Helvetica Neue" w:eastAsia="Helvetica Neue" w:hAnsi="Helvetica Neue" w:cs="Helvetica Neue"/>
      <w:color w:val="0076CB"/>
      <w:u w:color="0076CB"/>
      <w:lang w:val="de-DE"/>
    </w:rPr>
  </w:style>
  <w:style w:type="character" w:customStyle="1" w:styleId="Hyperlink2">
    <w:name w:val="Hyperlink.2"/>
    <w:basedOn w:val="a0"/>
    <w:rsid w:val="005165E9"/>
    <w:rPr>
      <w:rFonts w:ascii="Helvetica Neue" w:eastAsia="Helvetica Neue" w:hAnsi="Helvetica Neue" w:cs="Helvetica Neue"/>
      <w:color w:val="0076CB"/>
      <w:u w:color="0076CB"/>
    </w:rPr>
  </w:style>
  <w:style w:type="character" w:customStyle="1" w:styleId="Hyperlink3">
    <w:name w:val="Hyperlink.3"/>
    <w:basedOn w:val="a0"/>
    <w:rsid w:val="005165E9"/>
    <w:rPr>
      <w:rFonts w:ascii="Helvetica Neue" w:eastAsia="Helvetica Neue" w:hAnsi="Helvetica Neue" w:cs="Helvetica Neue"/>
      <w:color w:val="0076CB"/>
      <w:u w:color="0076CB"/>
      <w:lang w:val="fr-FR"/>
    </w:rPr>
  </w:style>
  <w:style w:type="paragraph" w:customStyle="1" w:styleId="Default">
    <w:name w:val="Default"/>
    <w:rsid w:val="005B31F1"/>
    <w:pPr>
      <w:widowControl w:val="0"/>
      <w:autoSpaceDE w:val="0"/>
      <w:autoSpaceDN w:val="0"/>
      <w:adjustRightInd w:val="0"/>
    </w:pPr>
    <w:rPr>
      <w:rFonts w:ascii="Arial" w:hAnsi="Arial" w:cs="Arial"/>
      <w:color w:val="000000"/>
      <w:kern w:val="0"/>
      <w:sz w:val="24"/>
      <w:szCs w:val="24"/>
    </w:rPr>
  </w:style>
  <w:style w:type="paragraph" w:styleId="ae">
    <w:name w:val="List Paragraph"/>
    <w:basedOn w:val="a"/>
    <w:uiPriority w:val="34"/>
    <w:qFormat/>
    <w:rsid w:val="00D96885"/>
    <w:pPr>
      <w:ind w:firstLineChars="200" w:firstLine="420"/>
    </w:pPr>
  </w:style>
  <w:style w:type="paragraph" w:styleId="af">
    <w:name w:val="Date"/>
    <w:basedOn w:val="a"/>
    <w:next w:val="a"/>
    <w:link w:val="Char5"/>
    <w:uiPriority w:val="99"/>
    <w:semiHidden/>
    <w:unhideWhenUsed/>
    <w:rsid w:val="009C4F96"/>
    <w:pPr>
      <w:ind w:leftChars="2500" w:left="100"/>
    </w:pPr>
  </w:style>
  <w:style w:type="character" w:customStyle="1" w:styleId="Char5">
    <w:name w:val="日期 Char"/>
    <w:basedOn w:val="a0"/>
    <w:link w:val="af"/>
    <w:uiPriority w:val="99"/>
    <w:semiHidden/>
    <w:rsid w:val="009C4F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NAT_travers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amsinfo.com/netcat-tutorial-for-linux-windows-howto-n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tcat.sourceforge.net/" TargetMode="External"/><Relationship Id="rId5" Type="http://schemas.openxmlformats.org/officeDocument/2006/relationships/webSettings" Target="webSettings.xml"/><Relationship Id="rId15" Type="http://schemas.openxmlformats.org/officeDocument/2006/relationships/hyperlink" Target="https://decibel.ni.com/content/docs/DOC-16654" TargetMode="External"/><Relationship Id="rId10" Type="http://schemas.openxmlformats.org/officeDocument/2006/relationships/hyperlink" Target="http://www.wireshark.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odeproject.com/KB/IP/ChatAppAsynchUDPSocks.asp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ackoverflow.com/questions/7237459/socket-programing-vs-web-service" TargetMode="External"/><Relationship Id="rId1" Type="http://schemas.openxmlformats.org/officeDocument/2006/relationships/hyperlink" Target="http://www.cnblogs.com/goodcandle/archive/2005/12/10/sock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847EA2-1B8D-4DE2-AA47-2712E788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5</Pages>
  <Words>1062</Words>
  <Characters>6056</Characters>
  <Application>Microsoft Office Word</Application>
  <DocSecurity>0</DocSecurity>
  <Lines>50</Lines>
  <Paragraphs>14</Paragraphs>
  <ScaleCrop>false</ScaleCrop>
  <Company>Huawei Technologies Co.,Ltd.</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w80043458</dc:creator>
  <cp:keywords/>
  <dc:description/>
  <cp:lastModifiedBy>w80043458</cp:lastModifiedBy>
  <cp:revision>16</cp:revision>
  <dcterms:created xsi:type="dcterms:W3CDTF">2015-05-19T09:39:00Z</dcterms:created>
  <dcterms:modified xsi:type="dcterms:W3CDTF">2015-06-05T14:25:00Z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1433494061</vt:lpwstr>
  </property>
</Properties>
</file>